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C83FB" w14:textId="3A691F0D" w:rsidR="007E2730" w:rsidRPr="00F445B4" w:rsidRDefault="008A36DA" w:rsidP="00F445B4">
      <w:pPr>
        <w:spacing w:after="55" w:line="259" w:lineRule="auto"/>
        <w:ind w:left="0" w:right="59" w:firstLine="0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63B1D1" wp14:editId="538215D0">
            <wp:simplePos x="0" y="0"/>
            <wp:positionH relativeFrom="column">
              <wp:posOffset>-473496</wp:posOffset>
            </wp:positionH>
            <wp:positionV relativeFrom="paragraph">
              <wp:posOffset>-325755</wp:posOffset>
            </wp:positionV>
            <wp:extent cx="1653540" cy="948542"/>
            <wp:effectExtent l="0" t="0" r="3810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4" b="22949"/>
                    <a:stretch/>
                  </pic:blipFill>
                  <pic:spPr bwMode="auto">
                    <a:xfrm>
                      <a:off x="0" y="0"/>
                      <a:ext cx="1653540" cy="94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5B4" w:rsidRPr="00F445B4">
        <w:rPr>
          <w:color w:val="365F91"/>
          <w:sz w:val="28"/>
          <w:szCs w:val="28"/>
        </w:rPr>
        <w:t>Universidade de Trás-os-Montes e Alto Do</w:t>
      </w:r>
      <w:r w:rsidR="00F445B4">
        <w:rPr>
          <w:color w:val="365F91"/>
          <w:sz w:val="28"/>
          <w:szCs w:val="28"/>
        </w:rPr>
        <w:t>u</w:t>
      </w:r>
      <w:r w:rsidR="00F445B4" w:rsidRPr="00F445B4">
        <w:rPr>
          <w:color w:val="365F91"/>
          <w:sz w:val="28"/>
          <w:szCs w:val="28"/>
        </w:rPr>
        <w:t>ro</w:t>
      </w:r>
    </w:p>
    <w:p w14:paraId="43801F55" w14:textId="77777777" w:rsidR="007E2730" w:rsidRDefault="0057725D" w:rsidP="008A36DA">
      <w:pPr>
        <w:spacing w:after="115" w:line="259" w:lineRule="auto"/>
        <w:ind w:left="0" w:firstLine="0"/>
        <w:jc w:val="left"/>
      </w:pPr>
      <w:r>
        <w:t xml:space="preserve"> </w:t>
      </w:r>
    </w:p>
    <w:p w14:paraId="253ECFFB" w14:textId="77777777" w:rsidR="007E2730" w:rsidRDefault="0057725D" w:rsidP="008A36DA">
      <w:pPr>
        <w:spacing w:after="112" w:line="259" w:lineRule="auto"/>
        <w:ind w:left="0" w:firstLine="0"/>
        <w:jc w:val="left"/>
      </w:pPr>
      <w:r>
        <w:t xml:space="preserve"> </w:t>
      </w:r>
    </w:p>
    <w:p w14:paraId="75BD8A53" w14:textId="77777777" w:rsidR="007E2730" w:rsidRDefault="0057725D" w:rsidP="008A36DA">
      <w:pPr>
        <w:spacing w:after="115" w:line="259" w:lineRule="auto"/>
        <w:ind w:left="0" w:firstLine="0"/>
        <w:jc w:val="left"/>
      </w:pPr>
      <w:r>
        <w:t xml:space="preserve"> </w:t>
      </w:r>
    </w:p>
    <w:p w14:paraId="0370908F" w14:textId="77777777" w:rsidR="007E2730" w:rsidRDefault="0057725D" w:rsidP="008A36DA">
      <w:pPr>
        <w:spacing w:after="388" w:line="259" w:lineRule="auto"/>
        <w:ind w:left="0" w:firstLine="0"/>
        <w:jc w:val="left"/>
      </w:pPr>
      <w:r>
        <w:t xml:space="preserve"> </w:t>
      </w:r>
    </w:p>
    <w:p w14:paraId="106681EA" w14:textId="1093F5AB" w:rsidR="007E2730" w:rsidRDefault="00624284" w:rsidP="00624284">
      <w:pPr>
        <w:spacing w:after="0" w:line="259" w:lineRule="auto"/>
        <w:ind w:left="0" w:firstLine="0"/>
        <w:jc w:val="center"/>
      </w:pPr>
      <w:r>
        <w:rPr>
          <w:rFonts w:ascii="Cambria" w:eastAsia="Cambria" w:hAnsi="Cambria" w:cs="Cambria"/>
          <w:color w:val="17365D"/>
          <w:sz w:val="52"/>
        </w:rPr>
        <w:t>Trabalho Prático 1</w:t>
      </w:r>
    </w:p>
    <w:p w14:paraId="479297D1" w14:textId="77777777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ex="http://schemas.microsoft.com/office/word/2018/wordml/cex">
            <w:pict>
              <v:group id="Group 29282" style="width:456.43pt;height:0.960022pt;mso-position-horizontal-relative:char;mso-position-vertical-relative:line" coordsize="57966,121">
                <v:shape id="Shape 35405" style="position:absolute;width:57966;height:121;left:0;top:0;" coordsize="5796661,12192" path="m0,0l5796661,0l5796661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DD71466" w14:textId="39D204ED" w:rsidR="007E2730" w:rsidRPr="00CF49B5" w:rsidRDefault="00624284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1F368757" w14:textId="507D922E" w:rsidR="00845F2E" w:rsidRPr="00CF49B5" w:rsidRDefault="00624284" w:rsidP="00845F2E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r>
        <w:rPr>
          <w:sz w:val="32"/>
          <w:szCs w:val="32"/>
        </w:rPr>
        <w:t>Engenharia de Software</w:t>
      </w:r>
    </w:p>
    <w:p w14:paraId="09F2D8DE" w14:textId="4094B450" w:rsidR="007E2730" w:rsidRDefault="00624284" w:rsidP="00845F2E">
      <w:pPr>
        <w:spacing w:after="112" w:line="259" w:lineRule="auto"/>
        <w:ind w:left="0" w:right="331" w:firstLine="0"/>
        <w:jc w:val="center"/>
      </w:pPr>
      <w:r>
        <w:t xml:space="preserve">António Gouveia – </w:t>
      </w:r>
      <w:hyperlink r:id="rId9" w:history="1">
        <w:r w:rsidR="00E47B06" w:rsidRPr="006016A8">
          <w:rPr>
            <w:rStyle w:val="Hiperligao"/>
          </w:rPr>
          <w:t>jgouveia@utad.pt</w:t>
        </w:r>
      </w:hyperlink>
    </w:p>
    <w:p w14:paraId="57ADD211" w14:textId="4AF43EC8" w:rsidR="00E47B06" w:rsidRDefault="00E47B06" w:rsidP="00845F2E">
      <w:pPr>
        <w:spacing w:after="112" w:line="259" w:lineRule="auto"/>
        <w:ind w:left="0" w:right="331" w:firstLine="0"/>
        <w:jc w:val="center"/>
      </w:pPr>
      <w:r>
        <w:t xml:space="preserve">Arsénio Reis – </w:t>
      </w:r>
      <w:hyperlink r:id="rId10" w:history="1">
        <w:r w:rsidRPr="006016A8">
          <w:rPr>
            <w:rStyle w:val="Hiperligao"/>
          </w:rPr>
          <w:t>ars@utad.pt</w:t>
        </w:r>
      </w:hyperlink>
    </w:p>
    <w:p w14:paraId="0408010E" w14:textId="421D2EF5" w:rsidR="005B3B14" w:rsidRPr="005B3B14" w:rsidRDefault="00E47B06" w:rsidP="005B3B14">
      <w:pPr>
        <w:spacing w:after="112" w:line="259" w:lineRule="auto"/>
        <w:ind w:left="0" w:right="331" w:firstLine="0"/>
        <w:jc w:val="center"/>
        <w:rPr>
          <w:color w:val="0563C1" w:themeColor="hyperlink"/>
          <w:u w:val="single"/>
        </w:rPr>
      </w:pPr>
      <w:r>
        <w:t xml:space="preserve">José Fonseca – </w:t>
      </w:r>
      <w:hyperlink r:id="rId11" w:history="1">
        <w:r w:rsidRPr="006016A8">
          <w:rPr>
            <w:rStyle w:val="Hiperligao"/>
          </w:rPr>
          <w:t>benjaf@utad.pt</w:t>
        </w:r>
      </w:hyperlink>
    </w:p>
    <w:p w14:paraId="44768255" w14:textId="3981BA7B" w:rsidR="007E2730" w:rsidRDefault="005B3B14" w:rsidP="005B3B14">
      <w:pPr>
        <w:spacing w:after="112" w:line="259" w:lineRule="auto"/>
        <w:ind w:left="0" w:right="331" w:firstLine="0"/>
        <w:jc w:val="center"/>
      </w:pPr>
      <w:r>
        <w:t xml:space="preserve">António Mesquita – </w:t>
      </w:r>
      <w:hyperlink r:id="rId12" w:history="1">
        <w:r w:rsidRPr="00176A1D">
          <w:rPr>
            <w:rStyle w:val="Hiperligao"/>
          </w:rPr>
          <w:t>amesquita@utad.pt</w:t>
        </w:r>
      </w:hyperlink>
    </w:p>
    <w:p w14:paraId="255135EF" w14:textId="77777777" w:rsidR="005B3B14" w:rsidRDefault="005B3B14" w:rsidP="005B3B14">
      <w:pPr>
        <w:spacing w:after="112" w:line="259" w:lineRule="auto"/>
        <w:ind w:left="0" w:right="331" w:firstLine="0"/>
        <w:jc w:val="center"/>
      </w:pPr>
    </w:p>
    <w:p w14:paraId="1172CDE0" w14:textId="77777777" w:rsidR="007E2730" w:rsidRDefault="0057725D" w:rsidP="00E47B06">
      <w:pPr>
        <w:spacing w:after="112" w:line="259" w:lineRule="auto"/>
        <w:ind w:left="708" w:firstLine="0"/>
      </w:pPr>
      <w:r>
        <w:t xml:space="preserve"> </w:t>
      </w:r>
    </w:p>
    <w:p w14:paraId="7C50B96D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3FE68D7F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0ACF2791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482DA4C4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1A16CACC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776EB48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6D1140CA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49EF6ECF" w14:textId="7872739C" w:rsidR="007E2730" w:rsidRDefault="0057725D">
      <w:pPr>
        <w:spacing w:after="112" w:line="259" w:lineRule="auto"/>
        <w:ind w:left="708" w:right="331" w:firstLine="0"/>
        <w:rPr>
          <w:b/>
        </w:rPr>
      </w:pPr>
      <w:r w:rsidRPr="00845F2E">
        <w:rPr>
          <w:b/>
        </w:rPr>
        <w:t>Autores</w:t>
      </w:r>
    </w:p>
    <w:p w14:paraId="017AC48F" w14:textId="3D5F72C4" w:rsidR="00845F2E" w:rsidRPr="00845F2E" w:rsidRDefault="00624284">
      <w:pPr>
        <w:spacing w:after="112" w:line="259" w:lineRule="auto"/>
        <w:ind w:left="708" w:right="331" w:firstLine="0"/>
      </w:pPr>
      <w:r>
        <w:t xml:space="preserve">Eduardo Manuel Afonso Chaves </w:t>
      </w:r>
      <w:r w:rsidR="00845F2E" w:rsidRPr="00845F2E">
        <w:t xml:space="preserve">- </w:t>
      </w:r>
      <w:r>
        <w:t>70611</w:t>
      </w:r>
    </w:p>
    <w:p w14:paraId="5DD34EC1" w14:textId="605184EF" w:rsidR="00845F2E" w:rsidRPr="00845F2E" w:rsidRDefault="00624284" w:rsidP="00845F2E">
      <w:pPr>
        <w:spacing w:after="112" w:line="259" w:lineRule="auto"/>
        <w:ind w:left="708" w:right="331" w:firstLine="0"/>
      </w:pPr>
      <w:r>
        <w:t>João Henrique Constâncio Rodrigues</w:t>
      </w:r>
      <w:r w:rsidR="00845F2E" w:rsidRPr="00845F2E">
        <w:t xml:space="preserve"> - </w:t>
      </w:r>
      <w:r>
        <w:t>70579</w:t>
      </w:r>
    </w:p>
    <w:p w14:paraId="0E8133C9" w14:textId="77777777" w:rsidR="007E2730" w:rsidRDefault="007E2730">
      <w:pPr>
        <w:spacing w:after="115" w:line="259" w:lineRule="auto"/>
        <w:ind w:left="708" w:firstLine="0"/>
        <w:jc w:val="center"/>
      </w:pPr>
    </w:p>
    <w:p w14:paraId="0DAC53A7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2711F8E6" w14:textId="77777777" w:rsidR="007E2730" w:rsidRDefault="0057725D">
      <w:pPr>
        <w:spacing w:after="115" w:line="259" w:lineRule="auto"/>
        <w:ind w:left="708" w:firstLine="0"/>
        <w:jc w:val="center"/>
      </w:pPr>
      <w:r>
        <w:t xml:space="preserve"> </w:t>
      </w:r>
    </w:p>
    <w:p w14:paraId="7786511D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76E2C343" w14:textId="17E6DCC1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0EAF8C0B" w14:textId="77777777" w:rsidR="007F5A38" w:rsidRDefault="007F5A38">
      <w:pPr>
        <w:spacing w:after="112" w:line="259" w:lineRule="auto"/>
        <w:ind w:left="708" w:firstLine="0"/>
        <w:jc w:val="center"/>
      </w:pPr>
    </w:p>
    <w:p w14:paraId="51B4094C" w14:textId="16C82958" w:rsidR="008A36DA" w:rsidRDefault="0057725D" w:rsidP="007F5A38">
      <w:pPr>
        <w:tabs>
          <w:tab w:val="center" w:pos="4888"/>
          <w:tab w:val="center" w:pos="8397"/>
        </w:tabs>
        <w:spacing w:after="116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845F2E">
        <w:t>Vila Real</w:t>
      </w:r>
      <w:r>
        <w:t>, 20</w:t>
      </w:r>
      <w:r w:rsidR="00624284">
        <w:t>20</w:t>
      </w:r>
      <w:r>
        <w:t xml:space="preserve">   </w:t>
      </w:r>
      <w:r w:rsidR="002A0C99">
        <w:br w:type="page"/>
      </w:r>
    </w:p>
    <w:p w14:paraId="45D50FB3" w14:textId="0EBF8BCF" w:rsidR="00F445B4" w:rsidRPr="0061346D" w:rsidRDefault="0057725D" w:rsidP="0061346D">
      <w:pPr>
        <w:tabs>
          <w:tab w:val="center" w:pos="4888"/>
          <w:tab w:val="center" w:pos="8397"/>
        </w:tabs>
        <w:spacing w:after="116" w:line="259" w:lineRule="auto"/>
        <w:ind w:left="0" w:firstLine="0"/>
        <w:jc w:val="left"/>
        <w:rPr>
          <w:b/>
          <w:color w:val="365F91"/>
          <w:sz w:val="28"/>
        </w:rPr>
      </w:pPr>
      <w:r w:rsidRPr="007F5A38">
        <w:rPr>
          <w:b/>
          <w:color w:val="365F91"/>
          <w:sz w:val="28"/>
        </w:rPr>
        <w:lastRenderedPageBreak/>
        <w:t>Resumo</w:t>
      </w:r>
    </w:p>
    <w:p w14:paraId="721AC38B" w14:textId="34B9147F" w:rsidR="002A0C99" w:rsidRPr="007F5A38" w:rsidRDefault="00F445B4" w:rsidP="00260F67">
      <w:pPr>
        <w:pStyle w:val="Default"/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bCs/>
        </w:rPr>
        <w:tab/>
      </w:r>
      <w:r w:rsidRPr="007F5A38">
        <w:rPr>
          <w:rFonts w:ascii="Arial" w:hAnsi="Arial" w:cs="Arial"/>
          <w:bCs/>
          <w:sz w:val="22"/>
          <w:szCs w:val="22"/>
        </w:rPr>
        <w:t>O</w:t>
      </w:r>
      <w:r w:rsidRPr="007F5A38">
        <w:rPr>
          <w:rFonts w:ascii="Arial" w:hAnsi="Arial" w:cs="Arial"/>
          <w:b/>
          <w:sz w:val="22"/>
          <w:szCs w:val="22"/>
        </w:rPr>
        <w:t xml:space="preserve"> </w:t>
      </w:r>
      <w:r w:rsidRPr="007F5A38">
        <w:rPr>
          <w:rFonts w:ascii="Arial" w:hAnsi="Arial" w:cs="Arial"/>
          <w:sz w:val="22"/>
          <w:szCs w:val="22"/>
        </w:rPr>
        <w:t>portal (</w:t>
      </w:r>
      <w:proofErr w:type="spellStart"/>
      <w:r w:rsidRPr="007F5A38">
        <w:rPr>
          <w:rFonts w:ascii="Arial" w:hAnsi="Arial" w:cs="Arial"/>
          <w:b/>
          <w:bCs/>
          <w:sz w:val="22"/>
          <w:szCs w:val="22"/>
        </w:rPr>
        <w:t>ShareMe</w:t>
      </w:r>
      <w:proofErr w:type="spellEnd"/>
      <w:r w:rsidRPr="007F5A38">
        <w:rPr>
          <w:rFonts w:ascii="Arial" w:hAnsi="Arial" w:cs="Arial"/>
          <w:sz w:val="22"/>
          <w:szCs w:val="22"/>
        </w:rPr>
        <w:t>) tem como funcionalidade a partilha e comercialização de ficheiros entre uma comunidade de utilizadores. No portal (</w:t>
      </w:r>
      <w:proofErr w:type="spellStart"/>
      <w:r w:rsidRPr="007F5A38">
        <w:rPr>
          <w:rFonts w:ascii="Arial" w:hAnsi="Arial" w:cs="Arial"/>
          <w:b/>
          <w:bCs/>
          <w:sz w:val="22"/>
          <w:szCs w:val="22"/>
        </w:rPr>
        <w:t>ShareMe</w:t>
      </w:r>
      <w:proofErr w:type="spellEnd"/>
      <w:r w:rsidRPr="007F5A38">
        <w:rPr>
          <w:rFonts w:ascii="Arial" w:hAnsi="Arial" w:cs="Arial"/>
          <w:sz w:val="22"/>
          <w:szCs w:val="22"/>
        </w:rPr>
        <w:t xml:space="preserve">) </w:t>
      </w:r>
      <w:r w:rsidR="002A0C99" w:rsidRPr="007F5A38">
        <w:rPr>
          <w:rFonts w:ascii="Arial" w:hAnsi="Arial" w:cs="Arial"/>
          <w:sz w:val="22"/>
          <w:szCs w:val="22"/>
        </w:rPr>
        <w:t>são disponibilizados diversos tipos de ficheiros alguns de descarga gratuita, outros mediante pagamento.</w:t>
      </w:r>
    </w:p>
    <w:p w14:paraId="340C477C" w14:textId="49A4ADAD" w:rsidR="007E2730" w:rsidRPr="007F5A38" w:rsidRDefault="00860C86" w:rsidP="00260F67">
      <w:pPr>
        <w:pStyle w:val="Default"/>
        <w:spacing w:after="240"/>
        <w:jc w:val="both"/>
        <w:rPr>
          <w:rFonts w:ascii="Arial" w:hAnsi="Arial" w:cs="Arial"/>
          <w:sz w:val="22"/>
          <w:szCs w:val="22"/>
        </w:rPr>
      </w:pPr>
      <w:r w:rsidRPr="007F5A38">
        <w:rPr>
          <w:rFonts w:ascii="Arial" w:hAnsi="Arial" w:cs="Arial"/>
          <w:sz w:val="22"/>
          <w:szCs w:val="22"/>
        </w:rPr>
        <w:tab/>
        <w:t>Com a finalidade de mais tarde ser con</w:t>
      </w:r>
      <w:r w:rsidR="00260F67" w:rsidRPr="007F5A38">
        <w:rPr>
          <w:rFonts w:ascii="Arial" w:hAnsi="Arial" w:cs="Arial"/>
          <w:sz w:val="22"/>
          <w:szCs w:val="22"/>
        </w:rPr>
        <w:t>s</w:t>
      </w:r>
      <w:r w:rsidRPr="007F5A38">
        <w:rPr>
          <w:rFonts w:ascii="Arial" w:hAnsi="Arial" w:cs="Arial"/>
          <w:sz w:val="22"/>
          <w:szCs w:val="22"/>
        </w:rPr>
        <w:t>truído um novo sistema informático</w:t>
      </w:r>
      <w:r w:rsidR="00260F67" w:rsidRPr="007F5A38">
        <w:rPr>
          <w:rFonts w:ascii="Arial" w:hAnsi="Arial" w:cs="Arial"/>
          <w:sz w:val="22"/>
          <w:szCs w:val="22"/>
        </w:rPr>
        <w:t>, ne</w:t>
      </w:r>
      <w:r w:rsidRPr="007F5A38">
        <w:rPr>
          <w:rFonts w:ascii="Arial" w:hAnsi="Arial" w:cs="Arial"/>
          <w:sz w:val="22"/>
          <w:szCs w:val="22"/>
        </w:rPr>
        <w:t>ste documento apresentamos os requisitos funcionai</w:t>
      </w:r>
      <w:r w:rsidR="00260F67" w:rsidRPr="007F5A38">
        <w:rPr>
          <w:rFonts w:ascii="Arial" w:hAnsi="Arial" w:cs="Arial"/>
          <w:sz w:val="22"/>
          <w:szCs w:val="22"/>
        </w:rPr>
        <w:t>s e não funcionais que o sistema deverá incluir.</w:t>
      </w:r>
    </w:p>
    <w:p w14:paraId="561F29ED" w14:textId="79E7CED6" w:rsidR="007E2730" w:rsidRDefault="0057725D">
      <w:pPr>
        <w:spacing w:after="0" w:line="259" w:lineRule="auto"/>
        <w:ind w:left="0"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2"/>
        </w:rPr>
      </w:sdtEndPr>
      <w:sdtContent>
        <w:p w14:paraId="04985DB1" w14:textId="77777777" w:rsidR="00845F2E" w:rsidRDefault="00845F2E">
          <w:pPr>
            <w:pStyle w:val="Cabealhodondice"/>
          </w:pPr>
          <w:r>
            <w:t>Índice</w:t>
          </w:r>
        </w:p>
        <w:p w14:paraId="320C8FD5" w14:textId="307AA357" w:rsidR="00883C3D" w:rsidRDefault="00845F2E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91065" w:history="1">
            <w:r w:rsidR="00883C3D" w:rsidRPr="005D2C81">
              <w:rPr>
                <w:rStyle w:val="Hiperligao"/>
                <w:noProof/>
              </w:rPr>
              <w:t>1.</w:t>
            </w:r>
            <w:r w:rsidR="00883C3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83C3D" w:rsidRPr="005D2C81">
              <w:rPr>
                <w:rStyle w:val="Hiperligao"/>
                <w:noProof/>
              </w:rPr>
              <w:t>Introdução</w:t>
            </w:r>
            <w:r w:rsidR="00883C3D">
              <w:rPr>
                <w:noProof/>
                <w:webHidden/>
              </w:rPr>
              <w:tab/>
            </w:r>
            <w:r w:rsidR="00883C3D">
              <w:rPr>
                <w:noProof/>
                <w:webHidden/>
              </w:rPr>
              <w:fldChar w:fldCharType="begin"/>
            </w:r>
            <w:r w:rsidR="00883C3D">
              <w:rPr>
                <w:noProof/>
                <w:webHidden/>
              </w:rPr>
              <w:instrText xml:space="preserve"> PAGEREF _Toc55291065 \h </w:instrText>
            </w:r>
            <w:r w:rsidR="00883C3D">
              <w:rPr>
                <w:noProof/>
                <w:webHidden/>
              </w:rPr>
            </w:r>
            <w:r w:rsidR="00883C3D">
              <w:rPr>
                <w:noProof/>
                <w:webHidden/>
              </w:rPr>
              <w:fldChar w:fldCharType="separate"/>
            </w:r>
            <w:r w:rsidR="00883C3D">
              <w:rPr>
                <w:noProof/>
                <w:webHidden/>
              </w:rPr>
              <w:t>4</w:t>
            </w:r>
            <w:r w:rsidR="00883C3D">
              <w:rPr>
                <w:noProof/>
                <w:webHidden/>
              </w:rPr>
              <w:fldChar w:fldCharType="end"/>
            </w:r>
          </w:hyperlink>
        </w:p>
        <w:p w14:paraId="26F6ADF4" w14:textId="1BFAC689" w:rsidR="00883C3D" w:rsidRDefault="005C71E9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291066" w:history="1">
            <w:r w:rsidR="00883C3D" w:rsidRPr="005D2C81">
              <w:rPr>
                <w:rStyle w:val="Hiperligao"/>
                <w:noProof/>
              </w:rPr>
              <w:t>2.</w:t>
            </w:r>
            <w:r w:rsidR="00883C3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83C3D" w:rsidRPr="005D2C81">
              <w:rPr>
                <w:rStyle w:val="Hiperligao"/>
                <w:noProof/>
              </w:rPr>
              <w:t>Enquadramento Teórico</w:t>
            </w:r>
            <w:r w:rsidR="00883C3D">
              <w:rPr>
                <w:noProof/>
                <w:webHidden/>
              </w:rPr>
              <w:tab/>
            </w:r>
            <w:r w:rsidR="00883C3D">
              <w:rPr>
                <w:noProof/>
                <w:webHidden/>
              </w:rPr>
              <w:fldChar w:fldCharType="begin"/>
            </w:r>
            <w:r w:rsidR="00883C3D">
              <w:rPr>
                <w:noProof/>
                <w:webHidden/>
              </w:rPr>
              <w:instrText xml:space="preserve"> PAGEREF _Toc55291066 \h </w:instrText>
            </w:r>
            <w:r w:rsidR="00883C3D">
              <w:rPr>
                <w:noProof/>
                <w:webHidden/>
              </w:rPr>
            </w:r>
            <w:r w:rsidR="00883C3D">
              <w:rPr>
                <w:noProof/>
                <w:webHidden/>
              </w:rPr>
              <w:fldChar w:fldCharType="separate"/>
            </w:r>
            <w:r w:rsidR="00883C3D">
              <w:rPr>
                <w:noProof/>
                <w:webHidden/>
              </w:rPr>
              <w:t>5</w:t>
            </w:r>
            <w:r w:rsidR="00883C3D">
              <w:rPr>
                <w:noProof/>
                <w:webHidden/>
              </w:rPr>
              <w:fldChar w:fldCharType="end"/>
            </w:r>
          </w:hyperlink>
        </w:p>
        <w:p w14:paraId="607C3FBB" w14:textId="78B8180C" w:rsidR="00883C3D" w:rsidRDefault="005C71E9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291067" w:history="1">
            <w:r w:rsidR="00883C3D" w:rsidRPr="005D2C81">
              <w:rPr>
                <w:rStyle w:val="Hiperligao"/>
                <w:noProof/>
              </w:rPr>
              <w:t>3.</w:t>
            </w:r>
            <w:r w:rsidR="00883C3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83C3D" w:rsidRPr="005D2C81">
              <w:rPr>
                <w:rStyle w:val="Hiperligao"/>
                <w:noProof/>
              </w:rPr>
              <w:t>Objetivos da Etapa do Trabalho Prático</w:t>
            </w:r>
            <w:r w:rsidR="00883C3D">
              <w:rPr>
                <w:noProof/>
                <w:webHidden/>
              </w:rPr>
              <w:tab/>
            </w:r>
            <w:r w:rsidR="00883C3D">
              <w:rPr>
                <w:noProof/>
                <w:webHidden/>
              </w:rPr>
              <w:fldChar w:fldCharType="begin"/>
            </w:r>
            <w:r w:rsidR="00883C3D">
              <w:rPr>
                <w:noProof/>
                <w:webHidden/>
              </w:rPr>
              <w:instrText xml:space="preserve"> PAGEREF _Toc55291067 \h </w:instrText>
            </w:r>
            <w:r w:rsidR="00883C3D">
              <w:rPr>
                <w:noProof/>
                <w:webHidden/>
              </w:rPr>
            </w:r>
            <w:r w:rsidR="00883C3D">
              <w:rPr>
                <w:noProof/>
                <w:webHidden/>
              </w:rPr>
              <w:fldChar w:fldCharType="separate"/>
            </w:r>
            <w:r w:rsidR="00883C3D">
              <w:rPr>
                <w:noProof/>
                <w:webHidden/>
              </w:rPr>
              <w:t>6</w:t>
            </w:r>
            <w:r w:rsidR="00883C3D">
              <w:rPr>
                <w:noProof/>
                <w:webHidden/>
              </w:rPr>
              <w:fldChar w:fldCharType="end"/>
            </w:r>
          </w:hyperlink>
        </w:p>
        <w:p w14:paraId="19A5DDD3" w14:textId="60D0598C" w:rsidR="00883C3D" w:rsidRDefault="005C71E9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291068" w:history="1">
            <w:r w:rsidR="00883C3D" w:rsidRPr="005D2C81">
              <w:rPr>
                <w:rStyle w:val="Hiperligao"/>
                <w:noProof/>
              </w:rPr>
              <w:t>4.</w:t>
            </w:r>
            <w:r w:rsidR="00883C3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83C3D" w:rsidRPr="005D2C81">
              <w:rPr>
                <w:rStyle w:val="Hiperligao"/>
                <w:noProof/>
              </w:rPr>
              <w:t>Resultados Atingidos</w:t>
            </w:r>
            <w:r w:rsidR="00883C3D">
              <w:rPr>
                <w:noProof/>
                <w:webHidden/>
              </w:rPr>
              <w:tab/>
            </w:r>
            <w:r w:rsidR="00883C3D">
              <w:rPr>
                <w:noProof/>
                <w:webHidden/>
              </w:rPr>
              <w:fldChar w:fldCharType="begin"/>
            </w:r>
            <w:r w:rsidR="00883C3D">
              <w:rPr>
                <w:noProof/>
                <w:webHidden/>
              </w:rPr>
              <w:instrText xml:space="preserve"> PAGEREF _Toc55291068 \h </w:instrText>
            </w:r>
            <w:r w:rsidR="00883C3D">
              <w:rPr>
                <w:noProof/>
                <w:webHidden/>
              </w:rPr>
            </w:r>
            <w:r w:rsidR="00883C3D">
              <w:rPr>
                <w:noProof/>
                <w:webHidden/>
              </w:rPr>
              <w:fldChar w:fldCharType="separate"/>
            </w:r>
            <w:r w:rsidR="00883C3D">
              <w:rPr>
                <w:noProof/>
                <w:webHidden/>
              </w:rPr>
              <w:t>7</w:t>
            </w:r>
            <w:r w:rsidR="00883C3D">
              <w:rPr>
                <w:noProof/>
                <w:webHidden/>
              </w:rPr>
              <w:fldChar w:fldCharType="end"/>
            </w:r>
          </w:hyperlink>
        </w:p>
        <w:p w14:paraId="0B3BA8EB" w14:textId="31EA0B50" w:rsidR="00883C3D" w:rsidRDefault="005C71E9">
          <w:pPr>
            <w:pStyle w:val="ndice2"/>
            <w:tabs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291069" w:history="1">
            <w:r w:rsidR="00883C3D" w:rsidRPr="005D2C81">
              <w:rPr>
                <w:rStyle w:val="Hiperligao"/>
                <w:noProof/>
              </w:rPr>
              <w:t>4.1.      Requisitos Funcionais</w:t>
            </w:r>
            <w:r w:rsidR="00883C3D">
              <w:rPr>
                <w:noProof/>
                <w:webHidden/>
              </w:rPr>
              <w:tab/>
            </w:r>
            <w:r w:rsidR="00883C3D">
              <w:rPr>
                <w:noProof/>
                <w:webHidden/>
              </w:rPr>
              <w:fldChar w:fldCharType="begin"/>
            </w:r>
            <w:r w:rsidR="00883C3D">
              <w:rPr>
                <w:noProof/>
                <w:webHidden/>
              </w:rPr>
              <w:instrText xml:space="preserve"> PAGEREF _Toc55291069 \h </w:instrText>
            </w:r>
            <w:r w:rsidR="00883C3D">
              <w:rPr>
                <w:noProof/>
                <w:webHidden/>
              </w:rPr>
            </w:r>
            <w:r w:rsidR="00883C3D">
              <w:rPr>
                <w:noProof/>
                <w:webHidden/>
              </w:rPr>
              <w:fldChar w:fldCharType="separate"/>
            </w:r>
            <w:r w:rsidR="00883C3D">
              <w:rPr>
                <w:noProof/>
                <w:webHidden/>
              </w:rPr>
              <w:t>7</w:t>
            </w:r>
            <w:r w:rsidR="00883C3D">
              <w:rPr>
                <w:noProof/>
                <w:webHidden/>
              </w:rPr>
              <w:fldChar w:fldCharType="end"/>
            </w:r>
          </w:hyperlink>
        </w:p>
        <w:p w14:paraId="0ACBFADE" w14:textId="1819D417" w:rsidR="00883C3D" w:rsidRDefault="005C71E9">
          <w:pPr>
            <w:pStyle w:val="ndice2"/>
            <w:tabs>
              <w:tab w:val="left" w:pos="154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291070" w:history="1">
            <w:r w:rsidR="00883C3D" w:rsidRPr="005D2C81">
              <w:rPr>
                <w:rStyle w:val="Hiperligao"/>
                <w:noProof/>
              </w:rPr>
              <w:t>4.2.</w:t>
            </w:r>
            <w:r w:rsidR="00883C3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83C3D" w:rsidRPr="005D2C81">
              <w:rPr>
                <w:rStyle w:val="Hiperligao"/>
                <w:noProof/>
              </w:rPr>
              <w:t>Requisitos Não Funcionais</w:t>
            </w:r>
            <w:r w:rsidR="00883C3D">
              <w:rPr>
                <w:noProof/>
                <w:webHidden/>
              </w:rPr>
              <w:tab/>
            </w:r>
            <w:r w:rsidR="00883C3D">
              <w:rPr>
                <w:noProof/>
                <w:webHidden/>
              </w:rPr>
              <w:fldChar w:fldCharType="begin"/>
            </w:r>
            <w:r w:rsidR="00883C3D">
              <w:rPr>
                <w:noProof/>
                <w:webHidden/>
              </w:rPr>
              <w:instrText xml:space="preserve"> PAGEREF _Toc55291070 \h </w:instrText>
            </w:r>
            <w:r w:rsidR="00883C3D">
              <w:rPr>
                <w:noProof/>
                <w:webHidden/>
              </w:rPr>
            </w:r>
            <w:r w:rsidR="00883C3D">
              <w:rPr>
                <w:noProof/>
                <w:webHidden/>
              </w:rPr>
              <w:fldChar w:fldCharType="separate"/>
            </w:r>
            <w:r w:rsidR="00883C3D">
              <w:rPr>
                <w:noProof/>
                <w:webHidden/>
              </w:rPr>
              <w:t>8</w:t>
            </w:r>
            <w:r w:rsidR="00883C3D">
              <w:rPr>
                <w:noProof/>
                <w:webHidden/>
              </w:rPr>
              <w:fldChar w:fldCharType="end"/>
            </w:r>
          </w:hyperlink>
        </w:p>
        <w:p w14:paraId="4E63D2AA" w14:textId="06F0E748" w:rsidR="00883C3D" w:rsidRDefault="005C71E9">
          <w:pPr>
            <w:pStyle w:val="ndice2"/>
            <w:tabs>
              <w:tab w:val="left" w:pos="154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291071" w:history="1">
            <w:r w:rsidR="00883C3D" w:rsidRPr="005D2C81">
              <w:rPr>
                <w:rStyle w:val="Hiperligao"/>
                <w:noProof/>
              </w:rPr>
              <w:t>4.3.</w:t>
            </w:r>
            <w:r w:rsidR="00883C3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83C3D" w:rsidRPr="005D2C81">
              <w:rPr>
                <w:rStyle w:val="Hiperligao"/>
                <w:noProof/>
              </w:rPr>
              <w:t>Diagrama(s) e especificação de casos-de-uso</w:t>
            </w:r>
            <w:r w:rsidR="00883C3D">
              <w:rPr>
                <w:noProof/>
                <w:webHidden/>
              </w:rPr>
              <w:tab/>
            </w:r>
            <w:r w:rsidR="00883C3D">
              <w:rPr>
                <w:noProof/>
                <w:webHidden/>
              </w:rPr>
              <w:fldChar w:fldCharType="begin"/>
            </w:r>
            <w:r w:rsidR="00883C3D">
              <w:rPr>
                <w:noProof/>
                <w:webHidden/>
              </w:rPr>
              <w:instrText xml:space="preserve"> PAGEREF _Toc55291071 \h </w:instrText>
            </w:r>
            <w:r w:rsidR="00883C3D">
              <w:rPr>
                <w:noProof/>
                <w:webHidden/>
              </w:rPr>
            </w:r>
            <w:r w:rsidR="00883C3D">
              <w:rPr>
                <w:noProof/>
                <w:webHidden/>
              </w:rPr>
              <w:fldChar w:fldCharType="separate"/>
            </w:r>
            <w:r w:rsidR="00883C3D">
              <w:rPr>
                <w:noProof/>
                <w:webHidden/>
              </w:rPr>
              <w:t>9</w:t>
            </w:r>
            <w:r w:rsidR="00883C3D">
              <w:rPr>
                <w:noProof/>
                <w:webHidden/>
              </w:rPr>
              <w:fldChar w:fldCharType="end"/>
            </w:r>
          </w:hyperlink>
        </w:p>
        <w:p w14:paraId="6695B08D" w14:textId="38E64630" w:rsidR="00883C3D" w:rsidRDefault="005C71E9">
          <w:pPr>
            <w:pStyle w:val="ndice2"/>
            <w:tabs>
              <w:tab w:val="left" w:pos="154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291072" w:history="1">
            <w:r w:rsidR="00883C3D" w:rsidRPr="005D2C81">
              <w:rPr>
                <w:rStyle w:val="Hiperligao"/>
                <w:noProof/>
              </w:rPr>
              <w:t>5.</w:t>
            </w:r>
            <w:r w:rsidR="00883C3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83C3D" w:rsidRPr="005D2C81">
              <w:rPr>
                <w:rStyle w:val="Hiperligao"/>
                <w:noProof/>
              </w:rPr>
              <w:t>Bibliografia</w:t>
            </w:r>
            <w:r w:rsidR="00883C3D">
              <w:rPr>
                <w:noProof/>
                <w:webHidden/>
              </w:rPr>
              <w:tab/>
            </w:r>
            <w:r w:rsidR="00883C3D">
              <w:rPr>
                <w:noProof/>
                <w:webHidden/>
              </w:rPr>
              <w:fldChar w:fldCharType="begin"/>
            </w:r>
            <w:r w:rsidR="00883C3D">
              <w:rPr>
                <w:noProof/>
                <w:webHidden/>
              </w:rPr>
              <w:instrText xml:space="preserve"> PAGEREF _Toc55291072 \h </w:instrText>
            </w:r>
            <w:r w:rsidR="00883C3D">
              <w:rPr>
                <w:noProof/>
                <w:webHidden/>
              </w:rPr>
            </w:r>
            <w:r w:rsidR="00883C3D">
              <w:rPr>
                <w:noProof/>
                <w:webHidden/>
              </w:rPr>
              <w:fldChar w:fldCharType="separate"/>
            </w:r>
            <w:r w:rsidR="00883C3D">
              <w:rPr>
                <w:noProof/>
                <w:webHidden/>
              </w:rPr>
              <w:t>37</w:t>
            </w:r>
            <w:r w:rsidR="00883C3D">
              <w:rPr>
                <w:noProof/>
                <w:webHidden/>
              </w:rPr>
              <w:fldChar w:fldCharType="end"/>
            </w:r>
          </w:hyperlink>
        </w:p>
        <w:p w14:paraId="5A0C8974" w14:textId="17A3078A" w:rsidR="007E2730" w:rsidRDefault="00845F2E" w:rsidP="002A0C99">
          <w:pPr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E47B06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3AA17CAE" w14:textId="77777777" w:rsidR="005F6117" w:rsidRDefault="0057725D" w:rsidP="008E1AD1">
      <w:pPr>
        <w:pStyle w:val="Ttulo1"/>
        <w:numPr>
          <w:ilvl w:val="0"/>
          <w:numId w:val="1"/>
        </w:numPr>
        <w:ind w:left="426" w:hanging="426"/>
      </w:pPr>
      <w:bookmarkStart w:id="0" w:name="_Toc55291065"/>
      <w:r>
        <w:lastRenderedPageBreak/>
        <w:t>Introdução</w:t>
      </w:r>
      <w:bookmarkEnd w:id="0"/>
      <w:r>
        <w:t xml:space="preserve"> </w:t>
      </w:r>
    </w:p>
    <w:p w14:paraId="247512E0" w14:textId="77777777" w:rsidR="005F6117" w:rsidRDefault="0086755C" w:rsidP="005F6117">
      <w:pPr>
        <w:spacing w:before="240" w:line="240" w:lineRule="auto"/>
        <w:ind w:left="0" w:firstLine="426"/>
        <w:rPr>
          <w:rFonts w:cs="Arial"/>
          <w:b/>
          <w:bCs/>
          <w:color w:val="auto"/>
        </w:rPr>
      </w:pPr>
      <w:r w:rsidRPr="005F6117">
        <w:rPr>
          <w:rFonts w:cs="Arial"/>
          <w:bCs/>
          <w:color w:val="auto"/>
        </w:rPr>
        <w:t>No âmbito da unidade curricular Engenharia de Software foi pedido aos alunos que planeassem e criassem um portal</w:t>
      </w:r>
      <w:r w:rsidR="00260F67" w:rsidRPr="005F6117">
        <w:rPr>
          <w:rFonts w:cs="Arial"/>
          <w:bCs/>
          <w:color w:val="auto"/>
        </w:rPr>
        <w:t xml:space="preserve"> (“Share Me”) que permita a </w:t>
      </w:r>
      <w:r w:rsidR="005F6117" w:rsidRPr="005F6117">
        <w:rPr>
          <w:rFonts w:cs="Arial"/>
          <w:bCs/>
          <w:color w:val="auto"/>
        </w:rPr>
        <w:t>partilha e comercialização de ficheiros entre uma comunidade de utilizadores</w:t>
      </w:r>
      <w:r w:rsidR="007F0B5A" w:rsidRPr="005F6117">
        <w:rPr>
          <w:rFonts w:cs="Arial"/>
          <w:bCs/>
          <w:color w:val="auto"/>
        </w:rPr>
        <w:t>.</w:t>
      </w:r>
      <w:r w:rsidR="005F6117">
        <w:rPr>
          <w:rFonts w:cs="Arial"/>
          <w:b/>
          <w:bCs/>
          <w:color w:val="auto"/>
        </w:rPr>
        <w:t xml:space="preserve"> </w:t>
      </w:r>
    </w:p>
    <w:p w14:paraId="385E6103" w14:textId="4CF6F20F" w:rsidR="005F6117" w:rsidRPr="007F5A38" w:rsidRDefault="00860C86" w:rsidP="007F5A38">
      <w:pPr>
        <w:spacing w:before="240" w:line="240" w:lineRule="auto"/>
        <w:ind w:left="0" w:firstLine="426"/>
        <w:rPr>
          <w:rFonts w:cs="Arial"/>
          <w:b/>
          <w:bCs/>
          <w:color w:val="auto"/>
        </w:rPr>
      </w:pPr>
      <w:r w:rsidRPr="005F6117">
        <w:rPr>
          <w:rFonts w:cs="Arial"/>
          <w:bCs/>
          <w:color w:val="auto"/>
        </w:rPr>
        <w:t xml:space="preserve">A dinâmica do portal depende, essencialmente, da iniciativa dos seus utilizadores. São eles que fazem o </w:t>
      </w:r>
      <w:r w:rsidRPr="005F6117">
        <w:rPr>
          <w:rFonts w:cs="Arial"/>
          <w:bCs/>
          <w:i/>
          <w:iCs/>
          <w:color w:val="auto"/>
        </w:rPr>
        <w:t xml:space="preserve">upload </w:t>
      </w:r>
      <w:r w:rsidRPr="005F6117">
        <w:rPr>
          <w:rFonts w:cs="Arial"/>
          <w:bCs/>
          <w:color w:val="auto"/>
        </w:rPr>
        <w:t>dos ficheiros que pretendem disponibilizar à comunidade. A principal função do portal é a de centralizar, classificar e disponibilizar os ficheiros à comunidade de uma forma intuitiva</w:t>
      </w:r>
      <w:r w:rsidR="005F6117" w:rsidRPr="005F6117">
        <w:rPr>
          <w:rFonts w:cs="Arial"/>
          <w:bCs/>
          <w:color w:val="auto"/>
        </w:rPr>
        <w:t>, r</w:t>
      </w:r>
      <w:r w:rsidRPr="005F6117">
        <w:rPr>
          <w:rFonts w:cs="Arial"/>
          <w:bCs/>
          <w:color w:val="auto"/>
        </w:rPr>
        <w:t>ecorre</w:t>
      </w:r>
      <w:r w:rsidR="005F6117" w:rsidRPr="005F6117">
        <w:rPr>
          <w:rFonts w:cs="Arial"/>
          <w:bCs/>
          <w:color w:val="auto"/>
        </w:rPr>
        <w:t>ndo</w:t>
      </w:r>
      <w:r w:rsidRPr="005F6117">
        <w:rPr>
          <w:rFonts w:cs="Arial"/>
          <w:bCs/>
          <w:color w:val="auto"/>
        </w:rPr>
        <w:t xml:space="preserve"> a técnica de UML.</w:t>
      </w:r>
    </w:p>
    <w:p w14:paraId="3EBDEF4B" w14:textId="6DCEBEDA" w:rsidR="006C6156" w:rsidRDefault="006C6156">
      <w:pPr>
        <w:spacing w:after="160" w:line="259" w:lineRule="auto"/>
        <w:ind w:left="0" w:firstLine="0"/>
        <w:jc w:val="left"/>
      </w:pPr>
      <w:r>
        <w:br w:type="page"/>
      </w:r>
    </w:p>
    <w:p w14:paraId="62D9EBE2" w14:textId="77777777" w:rsidR="007E2730" w:rsidRDefault="007E2730" w:rsidP="00845F2E">
      <w:pPr>
        <w:ind w:left="0" w:firstLine="0"/>
      </w:pPr>
    </w:p>
    <w:p w14:paraId="102ABC30" w14:textId="14B449A9" w:rsidR="00845F2E" w:rsidRDefault="00845F2E" w:rsidP="008E1AD1">
      <w:pPr>
        <w:pStyle w:val="Ttulo1"/>
        <w:numPr>
          <w:ilvl w:val="0"/>
          <w:numId w:val="1"/>
        </w:numPr>
        <w:ind w:left="426" w:hanging="426"/>
      </w:pPr>
      <w:bookmarkStart w:id="1" w:name="_Toc55291066"/>
      <w:r>
        <w:t>Enquadramento Teórico</w:t>
      </w:r>
      <w:bookmarkEnd w:id="1"/>
    </w:p>
    <w:p w14:paraId="63DED2DD" w14:textId="45204C33" w:rsidR="007F0B5A" w:rsidRPr="007F5A38" w:rsidRDefault="007F0B5A" w:rsidP="007D6C1E">
      <w:pPr>
        <w:pStyle w:val="Default"/>
        <w:spacing w:before="240"/>
        <w:ind w:firstLine="426"/>
        <w:jc w:val="both"/>
        <w:rPr>
          <w:rFonts w:ascii="Arial" w:hAnsi="Arial" w:cs="Arial"/>
          <w:sz w:val="22"/>
          <w:szCs w:val="22"/>
        </w:rPr>
      </w:pPr>
      <w:r w:rsidRPr="007F5A38">
        <w:rPr>
          <w:rFonts w:ascii="Arial" w:hAnsi="Arial" w:cs="Arial"/>
          <w:sz w:val="22"/>
          <w:szCs w:val="22"/>
        </w:rPr>
        <w:t xml:space="preserve">Requisito é o termo utilizado para descrever as atividades envolvidas na identificação, documentação e manutenção de um sistema de software, especificando o que deverá ser implementado neste. </w:t>
      </w:r>
    </w:p>
    <w:p w14:paraId="764C60EB" w14:textId="77777777" w:rsidR="007F0B5A" w:rsidRPr="007F5A38" w:rsidRDefault="007F0B5A" w:rsidP="007D6C1E">
      <w:pPr>
        <w:pStyle w:val="Default"/>
        <w:spacing w:before="240"/>
        <w:ind w:firstLine="426"/>
        <w:jc w:val="both"/>
        <w:rPr>
          <w:rFonts w:ascii="Arial" w:hAnsi="Arial" w:cs="Arial"/>
          <w:sz w:val="22"/>
          <w:szCs w:val="22"/>
        </w:rPr>
      </w:pPr>
      <w:r w:rsidRPr="007F5A38">
        <w:rPr>
          <w:rFonts w:ascii="Arial" w:hAnsi="Arial" w:cs="Arial"/>
          <w:sz w:val="22"/>
          <w:szCs w:val="22"/>
        </w:rPr>
        <w:t xml:space="preserve">Como o sistema final de software é desenvolvido com base num conjunto de requisitos, é crucial que estes estejam bem definidos para atingir sucesso no processo de desenvolvimento do software. Existem dois tipos diferentes de requisitos: requisitos funcionais (que serviços o sistema deverá oferecer) e não funcionais (características ou restrições específicas do sistema). </w:t>
      </w:r>
    </w:p>
    <w:p w14:paraId="6A027700" w14:textId="6095A586" w:rsidR="00845F2E" w:rsidRPr="007F5A38" w:rsidRDefault="007F0B5A" w:rsidP="007D6C1E">
      <w:pPr>
        <w:spacing w:before="240" w:line="240" w:lineRule="auto"/>
        <w:ind w:left="0" w:firstLine="426"/>
        <w:rPr>
          <w:rFonts w:cs="Arial"/>
        </w:rPr>
      </w:pPr>
      <w:r w:rsidRPr="007F5A38">
        <w:rPr>
          <w:rFonts w:cs="Arial"/>
        </w:rPr>
        <w:t>Os diagramas de caso-de-uso são utlizados para representar os requisitos funcionais, para assegurar que estes sejam bem compreensíveis e têm por objetivo mostrar o que deve fazer um sistema e não como deve fazer. Descrevem assim a relação entre os atores e os casos-de-uso de um sistema.</w:t>
      </w:r>
    </w:p>
    <w:p w14:paraId="67FC0176" w14:textId="6259DB95" w:rsidR="007D6C1E" w:rsidRPr="007F5A38" w:rsidRDefault="007D6C1E" w:rsidP="007D6C1E">
      <w:pPr>
        <w:spacing w:before="240" w:line="240" w:lineRule="auto"/>
        <w:ind w:left="0" w:firstLine="426"/>
        <w:rPr>
          <w:rFonts w:cs="Arial"/>
        </w:rPr>
      </w:pPr>
      <w:r w:rsidRPr="007F5A38">
        <w:rPr>
          <w:rFonts w:cs="Arial"/>
        </w:rPr>
        <w:t xml:space="preserve">Recorrendo sempre da técnica de UML que </w:t>
      </w:r>
      <w:r w:rsidRPr="007F5A38">
        <w:rPr>
          <w:rFonts w:cs="Arial"/>
          <w:shd w:val="clear" w:color="auto" w:fill="FFFFFF"/>
        </w:rPr>
        <w:t xml:space="preserve">é uma linguagem padrão para modelagem orientada a </w:t>
      </w:r>
      <w:commentRangeStart w:id="2"/>
      <w:r w:rsidRPr="007F5A38">
        <w:rPr>
          <w:rFonts w:cs="Arial"/>
          <w:shd w:val="clear" w:color="auto" w:fill="FFFFFF"/>
        </w:rPr>
        <w:t>objetos</w:t>
      </w:r>
      <w:commentRangeEnd w:id="2"/>
      <w:r w:rsidR="0030692B">
        <w:rPr>
          <w:rStyle w:val="Refdecomentrio"/>
        </w:rPr>
        <w:commentReference w:id="2"/>
      </w:r>
      <w:r w:rsidRPr="007F5A38">
        <w:rPr>
          <w:rFonts w:cs="Arial"/>
          <w:shd w:val="clear" w:color="auto" w:fill="FFFFFF"/>
        </w:rPr>
        <w:t>.</w:t>
      </w:r>
    </w:p>
    <w:p w14:paraId="521EF310" w14:textId="0F251350" w:rsidR="007F0B5A" w:rsidRPr="007F0B5A" w:rsidRDefault="006C6156" w:rsidP="006C6156">
      <w:pPr>
        <w:spacing w:after="160" w:line="259" w:lineRule="auto"/>
        <w:ind w:left="0"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7B9C3B33" w14:textId="77777777" w:rsidR="007E2730" w:rsidRDefault="00845F2E" w:rsidP="008E1AD1">
      <w:pPr>
        <w:pStyle w:val="Ttulo1"/>
        <w:numPr>
          <w:ilvl w:val="0"/>
          <w:numId w:val="1"/>
        </w:numPr>
        <w:ind w:left="426" w:hanging="426"/>
      </w:pPr>
      <w:bookmarkStart w:id="4" w:name="_Toc55291067"/>
      <w:r>
        <w:lastRenderedPageBreak/>
        <w:t>Objetivos da Etapa do Trabalho</w:t>
      </w:r>
      <w:r w:rsidR="0057725D">
        <w:t xml:space="preserve"> </w:t>
      </w:r>
      <w:r>
        <w:t>Prático</w:t>
      </w:r>
      <w:bookmarkEnd w:id="4"/>
    </w:p>
    <w:p w14:paraId="6B006CD9" w14:textId="0FE27258" w:rsidR="00845F2E" w:rsidRPr="007F5A38" w:rsidRDefault="006C6156" w:rsidP="007D6C1E">
      <w:pPr>
        <w:pStyle w:val="Default"/>
        <w:spacing w:before="240"/>
        <w:ind w:firstLine="426"/>
        <w:jc w:val="both"/>
        <w:rPr>
          <w:rFonts w:ascii="Arial" w:hAnsi="Arial" w:cs="Arial"/>
          <w:sz w:val="22"/>
          <w:szCs w:val="22"/>
        </w:rPr>
      </w:pPr>
      <w:r w:rsidRPr="007F5A38">
        <w:rPr>
          <w:rFonts w:ascii="Arial" w:hAnsi="Arial" w:cs="Arial"/>
          <w:sz w:val="22"/>
          <w:szCs w:val="22"/>
        </w:rPr>
        <w:t>Os objetivos desta primeira etapa são o levantamento de requisitos</w:t>
      </w:r>
      <w:r w:rsidR="00860C86" w:rsidRPr="007F5A38">
        <w:rPr>
          <w:rFonts w:ascii="Arial" w:hAnsi="Arial" w:cs="Arial"/>
          <w:sz w:val="22"/>
          <w:szCs w:val="22"/>
        </w:rPr>
        <w:t xml:space="preserve"> (mostrar as características do sistema e funcionalidades)</w:t>
      </w:r>
      <w:r w:rsidRPr="007F5A38">
        <w:rPr>
          <w:rFonts w:ascii="Arial" w:hAnsi="Arial" w:cs="Arial"/>
          <w:sz w:val="22"/>
          <w:szCs w:val="22"/>
        </w:rPr>
        <w:t xml:space="preserve"> e a representação dos requisitos funcionais e não funcionais, ou seja, a especificação de casos-de-uso usando diagramas em linguagem UML</w:t>
      </w:r>
      <w:r w:rsidR="007D6C1E" w:rsidRPr="007F5A38">
        <w:rPr>
          <w:rFonts w:ascii="Arial" w:hAnsi="Arial" w:cs="Arial"/>
          <w:sz w:val="22"/>
          <w:szCs w:val="22"/>
        </w:rPr>
        <w:t xml:space="preserve"> (texto estruturado)</w:t>
      </w:r>
      <w:r w:rsidRPr="007F5A38">
        <w:rPr>
          <w:rFonts w:ascii="Arial" w:hAnsi="Arial" w:cs="Arial"/>
          <w:sz w:val="22"/>
          <w:szCs w:val="22"/>
        </w:rPr>
        <w:t xml:space="preserve">, cumprindo todas as funções pedidas no protocolo. </w:t>
      </w:r>
    </w:p>
    <w:p w14:paraId="03E45477" w14:textId="1C629F69" w:rsidR="006C6156" w:rsidRDefault="006C6156">
      <w:pPr>
        <w:spacing w:after="160" w:line="259" w:lineRule="auto"/>
        <w:ind w:left="0" w:firstLine="0"/>
        <w:jc w:val="left"/>
        <w:rPr>
          <w:rFonts w:ascii="Calibri" w:eastAsiaTheme="minorEastAsia" w:hAnsi="Calibri" w:cs="Calibri"/>
          <w:sz w:val="24"/>
          <w:szCs w:val="24"/>
        </w:rPr>
      </w:pPr>
      <w:r>
        <w:br w:type="page"/>
      </w:r>
    </w:p>
    <w:p w14:paraId="0E8A2D3B" w14:textId="77777777" w:rsidR="006C6156" w:rsidRDefault="006C6156" w:rsidP="006C6156">
      <w:pPr>
        <w:pStyle w:val="Default"/>
      </w:pPr>
    </w:p>
    <w:p w14:paraId="68DBB259" w14:textId="7A399059" w:rsidR="002A0C99" w:rsidRDefault="002A0C99" w:rsidP="008E1AD1">
      <w:pPr>
        <w:pStyle w:val="Ttulo1"/>
        <w:numPr>
          <w:ilvl w:val="0"/>
          <w:numId w:val="1"/>
        </w:numPr>
        <w:ind w:left="426" w:hanging="426"/>
      </w:pPr>
      <w:bookmarkStart w:id="5" w:name="_Toc55291068"/>
      <w:r>
        <w:t>Resultados Atingidos</w:t>
      </w:r>
      <w:bookmarkEnd w:id="5"/>
    </w:p>
    <w:p w14:paraId="0D639F0C" w14:textId="71C79DBE" w:rsidR="00860C86" w:rsidRPr="00860C86" w:rsidRDefault="00860C86" w:rsidP="007D6C1E">
      <w:pPr>
        <w:ind w:left="0" w:firstLine="360"/>
      </w:pPr>
      <w:r>
        <w:t>A seguir representamos os requisitos funcionais do sistema em estudo.</w:t>
      </w:r>
    </w:p>
    <w:p w14:paraId="40FF2E79" w14:textId="1B8661C5" w:rsidR="002A0C99" w:rsidRDefault="002A0C99" w:rsidP="0086755C">
      <w:pPr>
        <w:pStyle w:val="Ttulo2"/>
      </w:pPr>
      <w:bookmarkStart w:id="6" w:name="_Toc55291069"/>
      <w:r>
        <w:t xml:space="preserve">4.1. </w:t>
      </w:r>
      <w:r w:rsidR="007F0B5A">
        <w:t xml:space="preserve">     </w:t>
      </w:r>
      <w:r>
        <w:t>Requisitos Funcionais</w:t>
      </w:r>
      <w:bookmarkEnd w:id="6"/>
    </w:p>
    <w:p w14:paraId="0D618F26" w14:textId="4D89C683" w:rsidR="006C6156" w:rsidRDefault="006C6156" w:rsidP="006C6156">
      <w:pPr>
        <w:ind w:left="0" w:firstLine="0"/>
      </w:pPr>
      <w:r>
        <w:tab/>
      </w:r>
      <w:bookmarkStart w:id="7" w:name="_Hlk55248676"/>
      <w:r>
        <w:t>RF1</w:t>
      </w:r>
      <w:r>
        <w:tab/>
      </w:r>
      <w:r w:rsidR="001E2967">
        <w:t>O sistema</w:t>
      </w:r>
      <w:r w:rsidR="0013029C">
        <w:t xml:space="preserve"> “</w:t>
      </w:r>
      <w:proofErr w:type="spellStart"/>
      <w:r w:rsidR="0013029C">
        <w:t>ShareMe</w:t>
      </w:r>
      <w:proofErr w:type="spellEnd"/>
      <w:r w:rsidR="0013029C">
        <w:t>”</w:t>
      </w:r>
      <w:r w:rsidR="001E2967">
        <w:t xml:space="preserve"> deverá permitir o </w:t>
      </w:r>
      <w:r w:rsidRPr="006C6156">
        <w:rPr>
          <w:i/>
          <w:iCs/>
        </w:rPr>
        <w:t>Upload</w:t>
      </w:r>
      <w:r>
        <w:t xml:space="preserve"> de ficheiros;</w:t>
      </w:r>
    </w:p>
    <w:p w14:paraId="44515CAF" w14:textId="2ABC981E" w:rsidR="001E2967" w:rsidRDefault="001E2967" w:rsidP="001E2967">
      <w:pPr>
        <w:ind w:left="0" w:firstLine="708"/>
      </w:pPr>
      <w:r>
        <w:t>RF</w:t>
      </w:r>
      <w:r w:rsidR="00260F67">
        <w:t>2</w:t>
      </w:r>
      <w:r>
        <w:tab/>
        <w:t xml:space="preserve">O sistema </w:t>
      </w:r>
      <w:r w:rsidR="00047BA0">
        <w:t>“</w:t>
      </w:r>
      <w:proofErr w:type="spellStart"/>
      <w:r w:rsidR="00047BA0">
        <w:t>ShareMe</w:t>
      </w:r>
      <w:proofErr w:type="spellEnd"/>
      <w:r w:rsidR="00047BA0">
        <w:t xml:space="preserve">” </w:t>
      </w:r>
      <w:r>
        <w:t xml:space="preserve">deverá </w:t>
      </w:r>
      <w:r w:rsidR="00153331">
        <w:t>apresentar</w:t>
      </w:r>
      <w:r>
        <w:t xml:space="preserve"> um catálogo</w:t>
      </w:r>
      <w:r w:rsidR="00153331">
        <w:t>;</w:t>
      </w:r>
    </w:p>
    <w:p w14:paraId="0247E841" w14:textId="398F6641" w:rsidR="00047BA0" w:rsidRDefault="00047BA0" w:rsidP="00DF6915">
      <w:pPr>
        <w:ind w:left="0" w:firstLine="708"/>
      </w:pPr>
      <w:r>
        <w:t>RF</w:t>
      </w:r>
      <w:r w:rsidR="00260F67">
        <w:t>3</w:t>
      </w:r>
      <w:r>
        <w:tab/>
        <w:t>O sistema “</w:t>
      </w:r>
      <w:proofErr w:type="spellStart"/>
      <w:r>
        <w:t>ShareMe</w:t>
      </w:r>
      <w:proofErr w:type="spellEnd"/>
      <w:r>
        <w:t>” deverá classificar ficheiros;</w:t>
      </w:r>
    </w:p>
    <w:p w14:paraId="1BA5B605" w14:textId="7509F72C" w:rsidR="00047BA0" w:rsidRDefault="00047BA0" w:rsidP="00047BA0">
      <w:pPr>
        <w:ind w:left="0" w:firstLine="708"/>
      </w:pPr>
      <w:r>
        <w:t>RF</w:t>
      </w:r>
      <w:r w:rsidR="00DF6915">
        <w:t>4</w:t>
      </w:r>
      <w:r>
        <w:tab/>
        <w:t xml:space="preserve">O </w:t>
      </w:r>
      <w:r w:rsidR="00507B8C">
        <w:t>sistema “</w:t>
      </w:r>
      <w:proofErr w:type="spellStart"/>
      <w:r w:rsidR="00507B8C">
        <w:t>ShareMe</w:t>
      </w:r>
      <w:proofErr w:type="spellEnd"/>
      <w:r w:rsidR="00507B8C">
        <w:t xml:space="preserve">” </w:t>
      </w:r>
      <w:r>
        <w:t>deverá permitir a consulta de ficheiros</w:t>
      </w:r>
      <w:r w:rsidR="00507B8C">
        <w:t>;</w:t>
      </w:r>
    </w:p>
    <w:p w14:paraId="0A2688AF" w14:textId="64549A25" w:rsidR="00047BA0" w:rsidRDefault="00047BA0" w:rsidP="00047BA0">
      <w:pPr>
        <w:ind w:left="0" w:firstLine="708"/>
      </w:pPr>
      <w:r>
        <w:t>RF</w:t>
      </w:r>
      <w:r w:rsidR="00DF6915">
        <w:t>5</w:t>
      </w:r>
      <w:r>
        <w:tab/>
        <w:t>O sistema “</w:t>
      </w:r>
      <w:proofErr w:type="spellStart"/>
      <w:r>
        <w:t>ShareMe</w:t>
      </w:r>
      <w:proofErr w:type="spellEnd"/>
      <w:r>
        <w:t>” deverá permitir o registo de utilizadores;</w:t>
      </w:r>
    </w:p>
    <w:p w14:paraId="17763D71" w14:textId="52C59E92" w:rsidR="00047BA0" w:rsidRDefault="00047BA0" w:rsidP="00047BA0">
      <w:pPr>
        <w:ind w:left="0" w:firstLine="708"/>
      </w:pPr>
      <w:r>
        <w:t>RF</w:t>
      </w:r>
      <w:r w:rsidR="00DF6915">
        <w:t>6</w:t>
      </w:r>
      <w:r>
        <w:tab/>
        <w:t>O sistema “</w:t>
      </w:r>
      <w:proofErr w:type="spellStart"/>
      <w:r>
        <w:t>ShareMe</w:t>
      </w:r>
      <w:proofErr w:type="spellEnd"/>
      <w:r>
        <w:t>” deverá permitir a segmentação de utilizadores;</w:t>
      </w:r>
    </w:p>
    <w:p w14:paraId="4A7AF6C5" w14:textId="64B57835" w:rsidR="00047BA0" w:rsidRDefault="00047BA0" w:rsidP="00047BA0">
      <w:pPr>
        <w:ind w:left="0" w:firstLine="708"/>
      </w:pPr>
      <w:r>
        <w:t>RF</w:t>
      </w:r>
      <w:r w:rsidR="00DF6915">
        <w:t>7</w:t>
      </w:r>
      <w:r>
        <w:tab/>
        <w:t>O sistema “</w:t>
      </w:r>
      <w:proofErr w:type="spellStart"/>
      <w:r>
        <w:t>ShareMe</w:t>
      </w:r>
      <w:proofErr w:type="spellEnd"/>
      <w:r>
        <w:t>” deverá permitir a criação de cartões virtuais;</w:t>
      </w:r>
    </w:p>
    <w:p w14:paraId="3033F679" w14:textId="5BB30958" w:rsidR="00047BA0" w:rsidRDefault="00507B8C" w:rsidP="008C2CF2">
      <w:pPr>
        <w:ind w:left="0" w:firstLine="708"/>
      </w:pPr>
      <w:r>
        <w:t>RF</w:t>
      </w:r>
      <w:r w:rsidR="00DF6915">
        <w:t>8</w:t>
      </w:r>
      <w:r>
        <w:tab/>
        <w:t>O sistema “</w:t>
      </w:r>
      <w:proofErr w:type="spellStart"/>
      <w:r>
        <w:t>ShareMe</w:t>
      </w:r>
      <w:proofErr w:type="spellEnd"/>
      <w:r>
        <w:t xml:space="preserve">” deverá </w:t>
      </w:r>
      <w:r w:rsidR="00103F1F">
        <w:t>registar o saldo no cartão</w:t>
      </w:r>
      <w:r>
        <w:t>;</w:t>
      </w:r>
    </w:p>
    <w:p w14:paraId="5D1751C9" w14:textId="18895EDD" w:rsidR="00047BA0" w:rsidRDefault="00047BA0" w:rsidP="00047BA0">
      <w:pPr>
        <w:ind w:left="0" w:firstLine="708"/>
      </w:pPr>
      <w:r>
        <w:t>RF</w:t>
      </w:r>
      <w:r w:rsidR="008C2CF2">
        <w:t>9</w:t>
      </w:r>
      <w:r>
        <w:tab/>
        <w:t>O sistema “</w:t>
      </w:r>
      <w:proofErr w:type="spellStart"/>
      <w:r>
        <w:t>ShareMe</w:t>
      </w:r>
      <w:proofErr w:type="spellEnd"/>
      <w:r>
        <w:t xml:space="preserve">” deverá permitir </w:t>
      </w:r>
      <w:r w:rsidR="00914BFB">
        <w:t xml:space="preserve">o </w:t>
      </w:r>
      <w:r w:rsidR="00914BFB" w:rsidRPr="00914BFB">
        <w:rPr>
          <w:i/>
          <w:iCs/>
        </w:rPr>
        <w:t>Download</w:t>
      </w:r>
      <w:r w:rsidR="00914BFB">
        <w:t xml:space="preserve"> de ficheiros</w:t>
      </w:r>
      <w:r>
        <w:t>;</w:t>
      </w:r>
    </w:p>
    <w:p w14:paraId="62C49716" w14:textId="188E8015" w:rsidR="00047BA0" w:rsidRDefault="00047BA0" w:rsidP="00047BA0">
      <w:pPr>
        <w:ind w:left="0" w:firstLine="708"/>
      </w:pPr>
      <w:r>
        <w:t>RF1</w:t>
      </w:r>
      <w:r w:rsidR="008C2CF2">
        <w:t>0</w:t>
      </w:r>
      <w:r>
        <w:tab/>
        <w:t>O sistema “</w:t>
      </w:r>
      <w:proofErr w:type="spellStart"/>
      <w:r>
        <w:t>ShareMe</w:t>
      </w:r>
      <w:proofErr w:type="spellEnd"/>
      <w:r>
        <w:t xml:space="preserve">” deverá permitir </w:t>
      </w:r>
      <w:r w:rsidR="00914BFB">
        <w:t>a compra de ficheiros</w:t>
      </w:r>
      <w:r>
        <w:t>;</w:t>
      </w:r>
    </w:p>
    <w:p w14:paraId="2AE50BD9" w14:textId="492892ED" w:rsidR="00047BA0" w:rsidRDefault="00047BA0" w:rsidP="00047BA0">
      <w:pPr>
        <w:ind w:left="0" w:firstLine="708"/>
      </w:pPr>
      <w:r>
        <w:t>RF1</w:t>
      </w:r>
      <w:r w:rsidR="008C2CF2">
        <w:t>1</w:t>
      </w:r>
      <w:r>
        <w:tab/>
        <w:t>O sistema “</w:t>
      </w:r>
      <w:proofErr w:type="spellStart"/>
      <w:r>
        <w:t>ShareMe</w:t>
      </w:r>
      <w:proofErr w:type="spellEnd"/>
      <w:r>
        <w:t xml:space="preserve">” deverá permitir </w:t>
      </w:r>
      <w:r w:rsidR="00914BFB">
        <w:t>a venda de ficheiros</w:t>
      </w:r>
      <w:r>
        <w:t>;</w:t>
      </w:r>
    </w:p>
    <w:p w14:paraId="2F99430A" w14:textId="7AED8299" w:rsidR="00047BA0" w:rsidRDefault="00047BA0" w:rsidP="00047BA0">
      <w:pPr>
        <w:ind w:left="0" w:firstLine="708"/>
      </w:pPr>
      <w:r>
        <w:t>RF1</w:t>
      </w:r>
      <w:r w:rsidR="008C2CF2">
        <w:t>2</w:t>
      </w:r>
      <w:r>
        <w:tab/>
        <w:t>O sistema “</w:t>
      </w:r>
      <w:proofErr w:type="spellStart"/>
      <w:r>
        <w:t>ShareMe</w:t>
      </w:r>
      <w:proofErr w:type="spellEnd"/>
      <w:r>
        <w:t xml:space="preserve">” deverá permitir </w:t>
      </w:r>
      <w:r w:rsidR="00103F1F">
        <w:t>criar debates</w:t>
      </w:r>
      <w:r>
        <w:t>;</w:t>
      </w:r>
    </w:p>
    <w:p w14:paraId="4035BB7C" w14:textId="29340C40" w:rsidR="00103F1F" w:rsidRDefault="00103F1F" w:rsidP="00103F1F">
      <w:pPr>
        <w:ind w:left="0" w:firstLine="708"/>
      </w:pPr>
      <w:r>
        <w:t>RF1</w:t>
      </w:r>
      <w:r w:rsidR="008C2CF2">
        <w:t>3</w:t>
      </w:r>
      <w:r>
        <w:tab/>
        <w:t>O sistema “</w:t>
      </w:r>
      <w:proofErr w:type="spellStart"/>
      <w:r>
        <w:t>ShareMe</w:t>
      </w:r>
      <w:proofErr w:type="spellEnd"/>
      <w:r>
        <w:t>” deverá permitir registar opiniões;</w:t>
      </w:r>
    </w:p>
    <w:p w14:paraId="7B16746D" w14:textId="7D920CBF" w:rsidR="006E5241" w:rsidRDefault="006E5241" w:rsidP="006E5241">
      <w:pPr>
        <w:ind w:left="0" w:firstLine="708"/>
      </w:pPr>
      <w:r>
        <w:t>RF1</w:t>
      </w:r>
      <w:r w:rsidR="008C2CF2">
        <w:t>4</w:t>
      </w:r>
      <w:r>
        <w:tab/>
        <w:t>O sistema “</w:t>
      </w:r>
      <w:proofErr w:type="spellStart"/>
      <w:r>
        <w:t>ShareMe</w:t>
      </w:r>
      <w:proofErr w:type="spellEnd"/>
      <w:r>
        <w:t>” deverá emitir uma fatura;</w:t>
      </w:r>
    </w:p>
    <w:p w14:paraId="1ED7AF07" w14:textId="033E9A3C" w:rsidR="00047BA0" w:rsidRDefault="006E5241" w:rsidP="00507B8C">
      <w:pPr>
        <w:ind w:left="0" w:firstLine="708"/>
      </w:pPr>
      <w:r>
        <w:t>RF</w:t>
      </w:r>
      <w:r w:rsidR="00260F67">
        <w:t>1</w:t>
      </w:r>
      <w:r w:rsidR="008C2CF2">
        <w:t>5</w:t>
      </w:r>
      <w:r>
        <w:tab/>
        <w:t>O sistema “</w:t>
      </w:r>
      <w:proofErr w:type="spellStart"/>
      <w:r>
        <w:t>ShareMe</w:t>
      </w:r>
      <w:proofErr w:type="spellEnd"/>
      <w:r>
        <w:t>” deverá permitir o carregamento do cartão eletrónico;</w:t>
      </w:r>
    </w:p>
    <w:p w14:paraId="5C416B57" w14:textId="514046D3" w:rsidR="0013371A" w:rsidRDefault="0013371A" w:rsidP="0013371A">
      <w:pPr>
        <w:ind w:left="0" w:firstLine="708"/>
      </w:pPr>
      <w:r>
        <w:t>RF</w:t>
      </w:r>
      <w:r w:rsidR="00260F67">
        <w:t>1</w:t>
      </w:r>
      <w:r w:rsidR="008C2CF2">
        <w:t>6</w:t>
      </w:r>
      <w:r>
        <w:tab/>
        <w:t>O sistema “</w:t>
      </w:r>
      <w:proofErr w:type="spellStart"/>
      <w:r>
        <w:t>ShareMe</w:t>
      </w:r>
      <w:proofErr w:type="spellEnd"/>
      <w:r>
        <w:t>” deverá permitir estatísticas;</w:t>
      </w:r>
    </w:p>
    <w:p w14:paraId="6C646944" w14:textId="0BE350F8" w:rsidR="00507B8C" w:rsidRDefault="0013371A" w:rsidP="0013371A">
      <w:pPr>
        <w:ind w:left="0" w:firstLine="708"/>
      </w:pPr>
      <w:r>
        <w:t>RF</w:t>
      </w:r>
      <w:r w:rsidR="00592686">
        <w:t>1</w:t>
      </w:r>
      <w:r w:rsidR="008C2CF2">
        <w:t>7</w:t>
      </w:r>
      <w:r>
        <w:tab/>
        <w:t>O sistema “</w:t>
      </w:r>
      <w:proofErr w:type="spellStart"/>
      <w:r>
        <w:t>ShareMe</w:t>
      </w:r>
      <w:proofErr w:type="spellEnd"/>
      <w:r>
        <w:t xml:space="preserve">” deverá </w:t>
      </w:r>
      <w:r w:rsidR="00EF2B2B">
        <w:t>permitir a consulta de</w:t>
      </w:r>
      <w:r>
        <w:t xml:space="preserve"> </w:t>
      </w:r>
      <w:proofErr w:type="spellStart"/>
      <w:r>
        <w:t>FAQs</w:t>
      </w:r>
      <w:proofErr w:type="spellEnd"/>
      <w:r>
        <w:t>;</w:t>
      </w:r>
    </w:p>
    <w:p w14:paraId="725943E1" w14:textId="7F4BB653" w:rsidR="00AB4B7F" w:rsidRDefault="00AB4B7F" w:rsidP="0013371A">
      <w:pPr>
        <w:ind w:left="0" w:firstLine="708"/>
      </w:pPr>
      <w:r>
        <w:t>RF</w:t>
      </w:r>
      <w:r w:rsidR="00DF6915">
        <w:t>1</w:t>
      </w:r>
      <w:r w:rsidR="008C2CF2">
        <w:t>8</w:t>
      </w:r>
      <w:r w:rsidR="00591FAB">
        <w:t>*</w:t>
      </w:r>
      <w:r>
        <w:tab/>
        <w:t>O sistema “</w:t>
      </w:r>
      <w:proofErr w:type="spellStart"/>
      <w:r>
        <w:t>ShareMe</w:t>
      </w:r>
      <w:proofErr w:type="spellEnd"/>
      <w:r>
        <w:t>” deverá atualizar a sua base de dados a cada ficheiro adicionado</w:t>
      </w:r>
      <w:r w:rsidR="00C1226D">
        <w:t xml:space="preserve">, descarregado ou </w:t>
      </w:r>
      <w:r>
        <w:t>removido</w:t>
      </w:r>
      <w:r w:rsidR="00C1226D">
        <w:t>;</w:t>
      </w:r>
    </w:p>
    <w:p w14:paraId="23596EC1" w14:textId="0B10D727" w:rsidR="00C1226D" w:rsidRDefault="00C1226D" w:rsidP="0013371A">
      <w:pPr>
        <w:ind w:left="0" w:firstLine="708"/>
      </w:pPr>
      <w:r>
        <w:t>RF</w:t>
      </w:r>
      <w:r w:rsidR="008C2CF2">
        <w:t>19</w:t>
      </w:r>
      <w:r>
        <w:tab/>
        <w:t>O sistema “</w:t>
      </w:r>
      <w:proofErr w:type="spellStart"/>
      <w:r>
        <w:t>ShareMe</w:t>
      </w:r>
      <w:proofErr w:type="spellEnd"/>
      <w:r>
        <w:t>” deverá emitir a confirmação do download/upload do ficheiro;</w:t>
      </w:r>
    </w:p>
    <w:p w14:paraId="0E912644" w14:textId="6A9C0A80" w:rsidR="00C1226D" w:rsidRDefault="00C1226D" w:rsidP="0013371A">
      <w:pPr>
        <w:ind w:left="0" w:firstLine="708"/>
      </w:pPr>
      <w:r>
        <w:t>RF2</w:t>
      </w:r>
      <w:r w:rsidR="008C2CF2">
        <w:t>0</w:t>
      </w:r>
      <w:r>
        <w:tab/>
      </w:r>
      <w:r w:rsidR="00DF6915">
        <w:t>O sistema “</w:t>
      </w:r>
      <w:proofErr w:type="spellStart"/>
      <w:r w:rsidR="00DF6915">
        <w:t>ShareMe</w:t>
      </w:r>
      <w:proofErr w:type="spellEnd"/>
      <w:r w:rsidR="00DF6915">
        <w:t xml:space="preserve">” deverá permitir a manutenção da informação por parte dos </w:t>
      </w:r>
      <w:commentRangeStart w:id="8"/>
      <w:r w:rsidR="00DF6915">
        <w:t xml:space="preserve">módulos </w:t>
      </w:r>
      <w:commentRangeEnd w:id="8"/>
      <w:r w:rsidR="0030692B">
        <w:rPr>
          <w:rStyle w:val="Refdecomentrio"/>
        </w:rPr>
        <w:commentReference w:id="8"/>
      </w:r>
      <w:r w:rsidR="00DF6915">
        <w:t>recorrendo a formulários.</w:t>
      </w:r>
    </w:p>
    <w:p w14:paraId="65FDB5B3" w14:textId="498955D0" w:rsidR="00C1226D" w:rsidRDefault="00C1226D" w:rsidP="0013371A">
      <w:pPr>
        <w:ind w:left="0" w:firstLine="708"/>
      </w:pPr>
      <w:r>
        <w:t>RF2</w:t>
      </w:r>
      <w:r w:rsidR="008C2CF2">
        <w:t>1</w:t>
      </w:r>
      <w:r>
        <w:tab/>
        <w:t>O sistema “</w:t>
      </w:r>
      <w:proofErr w:type="spellStart"/>
      <w:r>
        <w:t>ShareMe</w:t>
      </w:r>
      <w:proofErr w:type="spellEnd"/>
      <w:r>
        <w:t>” deverá permitir a consulta do saldo do cartão;</w:t>
      </w:r>
    </w:p>
    <w:p w14:paraId="2A8B04AC" w14:textId="0C648680" w:rsidR="00C1226D" w:rsidRDefault="00C1226D" w:rsidP="0013371A">
      <w:pPr>
        <w:ind w:left="0" w:firstLine="708"/>
      </w:pPr>
      <w:r>
        <w:t>RF2</w:t>
      </w:r>
      <w:r w:rsidR="008C2CF2">
        <w:t>2</w:t>
      </w:r>
      <w:r>
        <w:tab/>
        <w:t>O sistema “</w:t>
      </w:r>
      <w:proofErr w:type="spellStart"/>
      <w:r>
        <w:t>ShareMe</w:t>
      </w:r>
      <w:proofErr w:type="spellEnd"/>
      <w:r>
        <w:t>” deverá permitir a oferta de ficheiros através de e-mail;</w:t>
      </w:r>
    </w:p>
    <w:p w14:paraId="1F599C76" w14:textId="1F837EEA" w:rsidR="00C1226D" w:rsidRDefault="00C1226D" w:rsidP="0013371A">
      <w:pPr>
        <w:ind w:left="0" w:firstLine="708"/>
      </w:pPr>
      <w:r>
        <w:t>RF2</w:t>
      </w:r>
      <w:r w:rsidR="008C2CF2">
        <w:t>3</w:t>
      </w:r>
      <w:r>
        <w:tab/>
        <w:t>O</w:t>
      </w:r>
      <w:r w:rsidRPr="00C1226D">
        <w:t xml:space="preserve"> </w:t>
      </w:r>
      <w:r>
        <w:t>sistema “</w:t>
      </w:r>
      <w:proofErr w:type="spellStart"/>
      <w:r>
        <w:t>ShareMe</w:t>
      </w:r>
      <w:proofErr w:type="spellEnd"/>
      <w:r>
        <w:t xml:space="preserve">” deverá permitir a </w:t>
      </w:r>
      <w:r w:rsidR="00875838">
        <w:t>criação de uma conta corrente;</w:t>
      </w:r>
    </w:p>
    <w:p w14:paraId="3DFD24FC" w14:textId="6842984B" w:rsidR="00875838" w:rsidRDefault="00875838" w:rsidP="0013371A">
      <w:pPr>
        <w:ind w:left="0" w:firstLine="708"/>
      </w:pPr>
      <w:r>
        <w:t>RF2</w:t>
      </w:r>
      <w:r w:rsidR="008C2CF2">
        <w:t>4</w:t>
      </w:r>
      <w:r w:rsidR="008029DC">
        <w:tab/>
      </w:r>
      <w:r>
        <w:t>O</w:t>
      </w:r>
      <w:r w:rsidRPr="00875838">
        <w:t xml:space="preserve"> </w:t>
      </w:r>
      <w:r>
        <w:t>sistema “</w:t>
      </w:r>
      <w:proofErr w:type="spellStart"/>
      <w:r>
        <w:t>ShareMe</w:t>
      </w:r>
      <w:proofErr w:type="spellEnd"/>
      <w:r>
        <w:t>” deverá permitir a consulta das compras e vendas efetuadas pelo cartão;</w:t>
      </w:r>
    </w:p>
    <w:p w14:paraId="71026EF5" w14:textId="76B899C5" w:rsidR="00875838" w:rsidRDefault="00875838" w:rsidP="00875838">
      <w:pPr>
        <w:ind w:left="0" w:firstLine="708"/>
      </w:pPr>
      <w:r>
        <w:t>RF</w:t>
      </w:r>
      <w:r w:rsidR="00260F67">
        <w:t>2</w:t>
      </w:r>
      <w:r w:rsidR="008C2CF2">
        <w:t>5</w:t>
      </w:r>
      <w:r w:rsidR="008029DC">
        <w:tab/>
      </w:r>
      <w:r>
        <w:t>O sistema “</w:t>
      </w:r>
      <w:proofErr w:type="spellStart"/>
      <w:r>
        <w:t>ShareMe</w:t>
      </w:r>
      <w:proofErr w:type="spellEnd"/>
      <w:r>
        <w:t>” deverá registar as compras e vendas efetuadas na conta corrente;</w:t>
      </w:r>
    </w:p>
    <w:p w14:paraId="2364FAF7" w14:textId="701A6B11" w:rsidR="00875838" w:rsidRDefault="00875838" w:rsidP="00875838">
      <w:pPr>
        <w:ind w:left="0" w:firstLine="708"/>
      </w:pPr>
      <w:r>
        <w:t>RF</w:t>
      </w:r>
      <w:r w:rsidR="00260F67">
        <w:t>2</w:t>
      </w:r>
      <w:r w:rsidR="008C2CF2">
        <w:t>6</w:t>
      </w:r>
      <w:r>
        <w:tab/>
        <w:t>O sistema “</w:t>
      </w:r>
      <w:proofErr w:type="spellStart"/>
      <w:r>
        <w:t>ShareMe</w:t>
      </w:r>
      <w:proofErr w:type="spellEnd"/>
      <w:r>
        <w:t>” deverá permitir o reembolso de compras efetuadas;</w:t>
      </w:r>
    </w:p>
    <w:p w14:paraId="76EEA3B6" w14:textId="5EBE3A93" w:rsidR="0013371A" w:rsidRDefault="00875838" w:rsidP="00A40EA0">
      <w:pPr>
        <w:ind w:left="0" w:firstLine="708"/>
      </w:pPr>
      <w:r>
        <w:t>RF</w:t>
      </w:r>
      <w:r w:rsidR="00592686">
        <w:t>2</w:t>
      </w:r>
      <w:r w:rsidR="008C2CF2">
        <w:t>7</w:t>
      </w:r>
      <w:r w:rsidR="008029DC">
        <w:tab/>
        <w:t>O sistema “</w:t>
      </w:r>
      <w:proofErr w:type="spellStart"/>
      <w:r w:rsidR="008029DC">
        <w:t>ShareMe</w:t>
      </w:r>
      <w:proofErr w:type="spellEnd"/>
      <w:r w:rsidR="008029DC">
        <w:t xml:space="preserve">” deverá </w:t>
      </w:r>
      <w:r w:rsidR="008A68AA">
        <w:t>apresentar</w:t>
      </w:r>
      <w:r w:rsidR="008029DC">
        <w:t xml:space="preserve"> carrinho de compras</w:t>
      </w:r>
      <w:r w:rsidR="00CD3517">
        <w:t>.</w:t>
      </w:r>
      <w:bookmarkEnd w:id="7"/>
    </w:p>
    <w:p w14:paraId="55FA6EE4" w14:textId="198BE99E" w:rsidR="00B26D08" w:rsidRDefault="002A0C99" w:rsidP="008E1AD1">
      <w:pPr>
        <w:pStyle w:val="Ttulo2"/>
        <w:numPr>
          <w:ilvl w:val="1"/>
          <w:numId w:val="1"/>
        </w:numPr>
      </w:pPr>
      <w:bookmarkStart w:id="9" w:name="_Toc55291070"/>
      <w:r>
        <w:lastRenderedPageBreak/>
        <w:t xml:space="preserve">Requisitos Não </w:t>
      </w:r>
      <w:commentRangeStart w:id="10"/>
      <w:r>
        <w:t>Funcionais</w:t>
      </w:r>
      <w:bookmarkEnd w:id="9"/>
      <w:commentRangeEnd w:id="10"/>
      <w:r w:rsidR="0030692B">
        <w:rPr>
          <w:rStyle w:val="Refdecomentrio"/>
          <w:rFonts w:ascii="Arial" w:hAnsi="Arial"/>
          <w:b w:val="0"/>
          <w:color w:val="000000"/>
        </w:rPr>
        <w:commentReference w:id="10"/>
      </w:r>
    </w:p>
    <w:p w14:paraId="6A5FB06E" w14:textId="1903396A" w:rsidR="00153331" w:rsidRDefault="00153331" w:rsidP="00153331">
      <w:pPr>
        <w:ind w:left="0" w:firstLine="708"/>
      </w:pPr>
      <w:bookmarkStart w:id="11" w:name="_Hlk55495593"/>
      <w:r>
        <w:t>RNF1</w:t>
      </w:r>
      <w:r>
        <w:tab/>
      </w:r>
      <w:r w:rsidR="00F67EB3">
        <w:t xml:space="preserve"> </w:t>
      </w:r>
      <w:ins w:id="12" w:author="al70611@utad.eu" w:date="2020-11-05T18:58:00Z">
        <w:r w:rsidR="005C71E9">
          <w:t>O sistema “</w:t>
        </w:r>
        <w:proofErr w:type="spellStart"/>
        <w:r w:rsidR="005C71E9">
          <w:t>ShareMe</w:t>
        </w:r>
        <w:proofErr w:type="spellEnd"/>
        <w:r w:rsidR="005C71E9">
          <w:t>” deverá permitir que os</w:t>
        </w:r>
      </w:ins>
      <w:del w:id="13" w:author="al70611@utad.eu" w:date="2020-11-05T18:58:00Z">
        <w:r w:rsidR="0013371A" w:rsidDel="005C71E9">
          <w:delText>O</w:delText>
        </w:r>
        <w:r w:rsidR="00875838" w:rsidDel="005C71E9">
          <w:delText>s</w:delText>
        </w:r>
      </w:del>
      <w:r w:rsidR="00875838">
        <w:t xml:space="preserve"> carregamentos do cartão virtual </w:t>
      </w:r>
      <w:del w:id="14" w:author="al70611@utad.eu" w:date="2020-11-05T18:59:00Z">
        <w:r w:rsidR="00875838" w:rsidDel="005C71E9">
          <w:delText>poderão</w:delText>
        </w:r>
      </w:del>
      <w:r w:rsidR="00875838">
        <w:t xml:space="preserve"> </w:t>
      </w:r>
      <w:del w:id="15" w:author="al70611@utad.eu" w:date="2020-11-05T18:59:00Z">
        <w:r w:rsidR="00875838" w:rsidDel="005C71E9">
          <w:delText>s</w:delText>
        </w:r>
      </w:del>
      <w:ins w:id="16" w:author="al70611@utad.eu" w:date="2020-11-05T18:59:00Z">
        <w:r w:rsidR="005C71E9">
          <w:t>sejam</w:t>
        </w:r>
      </w:ins>
      <w:del w:id="17" w:author="al70611@utad.eu" w:date="2020-11-05T18:59:00Z">
        <w:r w:rsidR="00875838" w:rsidDel="005C71E9">
          <w:delText>er</w:delText>
        </w:r>
      </w:del>
      <w:r w:rsidR="00875838">
        <w:t xml:space="preserve"> efetuados através de multibanco, </w:t>
      </w:r>
      <w:proofErr w:type="spellStart"/>
      <w:r w:rsidR="00875838">
        <w:t>PayPal</w:t>
      </w:r>
      <w:proofErr w:type="spellEnd"/>
      <w:r w:rsidR="00875838">
        <w:t xml:space="preserve"> e débito direto;</w:t>
      </w:r>
    </w:p>
    <w:p w14:paraId="247AB93B" w14:textId="610880FF" w:rsidR="00153331" w:rsidRDefault="00153331" w:rsidP="00153331">
      <w:pPr>
        <w:ind w:left="0" w:firstLine="708"/>
      </w:pPr>
      <w:r>
        <w:t>RNF2</w:t>
      </w:r>
      <w:r>
        <w:tab/>
      </w:r>
      <w:r w:rsidR="00F67EB3">
        <w:t xml:space="preserve"> </w:t>
      </w:r>
      <w:ins w:id="18" w:author="al70611@utad.eu" w:date="2020-11-05T18:58:00Z">
        <w:r w:rsidR="005C71E9">
          <w:t>O sistema “</w:t>
        </w:r>
        <w:proofErr w:type="spellStart"/>
        <w:r w:rsidR="005C71E9">
          <w:t>ShareMe</w:t>
        </w:r>
        <w:proofErr w:type="spellEnd"/>
        <w:r w:rsidR="005C71E9">
          <w:t xml:space="preserve">” deverá </w:t>
        </w:r>
      </w:ins>
      <w:ins w:id="19" w:author="al70611@utad.eu" w:date="2020-11-05T18:59:00Z">
        <w:r w:rsidR="005C71E9">
          <w:t xml:space="preserve">permitir </w:t>
        </w:r>
      </w:ins>
      <w:ins w:id="20" w:author="al70611@utad.eu" w:date="2020-11-05T18:58:00Z">
        <w:r w:rsidR="005C71E9">
          <w:t>o</w:t>
        </w:r>
      </w:ins>
      <w:del w:id="21" w:author="al70611@utad.eu" w:date="2020-11-05T18:58:00Z">
        <w:r w:rsidDel="005C71E9">
          <w:delText>O</w:delText>
        </w:r>
      </w:del>
      <w:r>
        <w:t xml:space="preserve"> acesso aos formulários para a manutenção da informação </w:t>
      </w:r>
      <w:ins w:id="22" w:author="al70611@utad.eu" w:date="2020-11-05T18:59:00Z">
        <w:r w:rsidR="005C71E9">
          <w:t xml:space="preserve">e </w:t>
        </w:r>
      </w:ins>
      <w:r>
        <w:t>deverá ser controlado por utilizador/senha/permissões</w:t>
      </w:r>
      <w:r w:rsidR="004366FD">
        <w:t>.</w:t>
      </w:r>
    </w:p>
    <w:p w14:paraId="4DBB392E" w14:textId="1BD28509" w:rsidR="00875838" w:rsidDel="005C71E9" w:rsidRDefault="00875838" w:rsidP="00153331">
      <w:pPr>
        <w:ind w:left="0" w:firstLine="708"/>
        <w:rPr>
          <w:del w:id="23" w:author="al70611@utad.eu" w:date="2020-11-05T19:00:00Z"/>
        </w:rPr>
      </w:pPr>
      <w:del w:id="24" w:author="al70611@utad.eu" w:date="2020-11-05T19:00:00Z">
        <w:r w:rsidDel="005C71E9">
          <w:delText>RNF3</w:delText>
        </w:r>
        <w:r w:rsidR="008029DC" w:rsidDel="005C71E9">
          <w:tab/>
        </w:r>
        <w:r w:rsidR="00F67EB3" w:rsidDel="005C71E9">
          <w:delText xml:space="preserve"> </w:delText>
        </w:r>
        <w:commentRangeStart w:id="25"/>
        <w:r w:rsidR="008029DC" w:rsidDel="005C71E9">
          <w:delText>O catálogo deverá permitir a livre consulta de ficheiros a todos os utilizadores.</w:delText>
        </w:r>
        <w:commentRangeEnd w:id="25"/>
        <w:r w:rsidR="0030692B" w:rsidDel="005C71E9">
          <w:rPr>
            <w:rStyle w:val="Refdecomentrio"/>
          </w:rPr>
          <w:commentReference w:id="25"/>
        </w:r>
      </w:del>
    </w:p>
    <w:p w14:paraId="5ACF68CB" w14:textId="37777910" w:rsidR="008029DC" w:rsidRDefault="008029DC" w:rsidP="00153331">
      <w:pPr>
        <w:ind w:left="0" w:firstLine="708"/>
      </w:pPr>
      <w:r>
        <w:t>RNF</w:t>
      </w:r>
      <w:ins w:id="26" w:author="al70611@utad.eu" w:date="2020-11-05T19:00:00Z">
        <w:r w:rsidR="005C71E9">
          <w:t>3</w:t>
        </w:r>
      </w:ins>
      <w:del w:id="27" w:author="al70611@utad.eu" w:date="2020-11-05T19:00:00Z">
        <w:r w:rsidDel="005C71E9">
          <w:delText>4</w:delText>
        </w:r>
      </w:del>
      <w:r>
        <w:tab/>
      </w:r>
      <w:r w:rsidR="00F67EB3">
        <w:t xml:space="preserve"> </w:t>
      </w:r>
      <w:ins w:id="28" w:author="al70611@utad.eu" w:date="2020-11-05T19:01:00Z">
        <w:r w:rsidR="005C71E9">
          <w:t>O sistema “</w:t>
        </w:r>
        <w:proofErr w:type="spellStart"/>
        <w:r w:rsidR="005C71E9">
          <w:t>ShareMe</w:t>
        </w:r>
        <w:proofErr w:type="spellEnd"/>
        <w:r w:rsidR="005C71E9">
          <w:t>” deverá permitir que o</w:t>
        </w:r>
      </w:ins>
      <w:del w:id="29" w:author="al70611@utad.eu" w:date="2020-11-05T19:01:00Z">
        <w:r w:rsidDel="005C71E9">
          <w:delText>O</w:delText>
        </w:r>
      </w:del>
      <w:r>
        <w:t xml:space="preserve">s utilizadores </w:t>
      </w:r>
      <w:del w:id="30" w:author="al70611@utad.eu" w:date="2020-11-05T19:02:00Z">
        <w:r w:rsidDel="005C71E9">
          <w:delText>deverão estar</w:delText>
        </w:r>
      </w:del>
      <w:ins w:id="31" w:author="al70611@utad.eu" w:date="2020-11-05T19:02:00Z">
        <w:r w:rsidR="005C71E9">
          <w:t>estejam</w:t>
        </w:r>
      </w:ins>
      <w:r>
        <w:t xml:space="preserve"> registados para efetuarem o upload/download de ficheiros;</w:t>
      </w:r>
    </w:p>
    <w:p w14:paraId="1AA65E30" w14:textId="7DD1A288" w:rsidR="008029DC" w:rsidRDefault="008029DC" w:rsidP="00153331">
      <w:pPr>
        <w:ind w:left="0" w:firstLine="708"/>
      </w:pPr>
      <w:r>
        <w:t>RNF4</w:t>
      </w:r>
      <w:r>
        <w:tab/>
      </w:r>
      <w:r w:rsidR="00F67EB3">
        <w:t xml:space="preserve"> </w:t>
      </w:r>
      <w:ins w:id="32" w:author="al70611@utad.eu" w:date="2020-11-05T19:02:00Z">
        <w:r w:rsidR="005C71E9">
          <w:t>O sistema “</w:t>
        </w:r>
        <w:proofErr w:type="spellStart"/>
        <w:r w:rsidR="005C71E9">
          <w:t>ShareMe</w:t>
        </w:r>
        <w:proofErr w:type="spellEnd"/>
        <w:r w:rsidR="005C71E9">
          <w:t>” deverá per</w:t>
        </w:r>
      </w:ins>
      <w:ins w:id="33" w:author="al70611@utad.eu" w:date="2020-11-05T19:03:00Z">
        <w:r w:rsidR="005C71E9">
          <w:t xml:space="preserve">mitir que </w:t>
        </w:r>
      </w:ins>
      <w:ins w:id="34" w:author="al70611@utad.eu" w:date="2020-11-05T19:02:00Z">
        <w:r w:rsidR="005C71E9">
          <w:t>o</w:t>
        </w:r>
      </w:ins>
      <w:del w:id="35" w:author="al70611@utad.eu" w:date="2020-11-05T19:02:00Z">
        <w:r w:rsidDel="005C71E9">
          <w:delText>O</w:delText>
        </w:r>
      </w:del>
      <w:r>
        <w:t xml:space="preserve">s utilizadores </w:t>
      </w:r>
      <w:del w:id="36" w:author="al70611@utad.eu" w:date="2020-11-05T19:03:00Z">
        <w:r w:rsidDel="005C71E9">
          <w:delText>po</w:delText>
        </w:r>
      </w:del>
      <w:ins w:id="37" w:author="al70611@utad.eu" w:date="2020-11-05T19:03:00Z">
        <w:r w:rsidR="005C71E9">
          <w:t>possam</w:t>
        </w:r>
      </w:ins>
      <w:del w:id="38" w:author="al70611@utad.eu" w:date="2020-11-05T19:03:00Z">
        <w:r w:rsidDel="005C71E9">
          <w:delText>derão</w:delText>
        </w:r>
      </w:del>
      <w:r>
        <w:t xml:space="preserve"> errar até três vezes a autenticar a sua conta;</w:t>
      </w:r>
    </w:p>
    <w:p w14:paraId="34CA4715" w14:textId="55CECA59" w:rsidR="008029DC" w:rsidRDefault="008029DC" w:rsidP="00153331">
      <w:pPr>
        <w:ind w:left="0" w:firstLine="708"/>
      </w:pPr>
      <w:r>
        <w:t>RNF5</w:t>
      </w:r>
      <w:r>
        <w:tab/>
      </w:r>
      <w:r w:rsidR="00F67EB3">
        <w:t xml:space="preserve"> </w:t>
      </w:r>
      <w:ins w:id="39" w:author="al70611@utad.eu" w:date="2020-11-05T19:03:00Z">
        <w:r w:rsidR="005C71E9">
          <w:t>O sistema “</w:t>
        </w:r>
        <w:proofErr w:type="spellStart"/>
        <w:r w:rsidR="005C71E9">
          <w:t>ShareMe</w:t>
        </w:r>
        <w:proofErr w:type="spellEnd"/>
        <w:r w:rsidR="005C71E9">
          <w:t>” deverá permitir que o</w:t>
        </w:r>
      </w:ins>
      <w:del w:id="40" w:author="al70611@utad.eu" w:date="2020-11-05T19:03:00Z">
        <w:r w:rsidDel="005C71E9">
          <w:delText>O</w:delText>
        </w:r>
      </w:del>
      <w:r>
        <w:t>s utilizadores p</w:t>
      </w:r>
      <w:ins w:id="41" w:author="al70611@utad.eu" w:date="2020-11-05T19:03:00Z">
        <w:r w:rsidR="005C71E9">
          <w:t>o</w:t>
        </w:r>
      </w:ins>
      <w:ins w:id="42" w:author="al70611@utad.eu" w:date="2020-11-05T19:04:00Z">
        <w:r w:rsidR="005C71E9">
          <w:t>ssam</w:t>
        </w:r>
      </w:ins>
      <w:del w:id="43" w:author="al70611@utad.eu" w:date="2020-11-05T19:03:00Z">
        <w:r w:rsidDel="005C71E9">
          <w:delText>oderão</w:delText>
        </w:r>
      </w:del>
      <w:r>
        <w:t xml:space="preserve"> errar até três vezes </w:t>
      </w:r>
      <w:ins w:id="44" w:author="al70611@utad.eu" w:date="2020-11-05T19:03:00Z">
        <w:r w:rsidR="005C71E9">
          <w:t>a</w:t>
        </w:r>
      </w:ins>
      <w:del w:id="45" w:author="al70611@utad.eu" w:date="2020-11-05T19:03:00Z">
        <w:r w:rsidDel="005C71E9">
          <w:delText>A</w:delText>
        </w:r>
      </w:del>
      <w:r>
        <w:t>o inserir o número do cartão para efetuar uma conta;</w:t>
      </w:r>
    </w:p>
    <w:p w14:paraId="341F3FA5" w14:textId="4302AF27" w:rsidR="008029DC" w:rsidDel="005C71E9" w:rsidRDefault="008029DC" w:rsidP="00153331">
      <w:pPr>
        <w:ind w:left="0" w:firstLine="708"/>
        <w:rPr>
          <w:del w:id="46" w:author="al70611@utad.eu" w:date="2020-11-05T19:01:00Z"/>
        </w:rPr>
      </w:pPr>
      <w:del w:id="47" w:author="al70611@utad.eu" w:date="2020-11-05T19:01:00Z">
        <w:r w:rsidDel="005C71E9">
          <w:delText>RNF6</w:delText>
        </w:r>
        <w:r w:rsidDel="005C71E9">
          <w:tab/>
        </w:r>
        <w:r w:rsidR="00F67EB3" w:rsidDel="005C71E9">
          <w:delText xml:space="preserve"> </w:delText>
        </w:r>
        <w:r w:rsidDel="005C71E9">
          <w:delText xml:space="preserve">Os ficheiros </w:delText>
        </w:r>
        <w:r w:rsidR="00DF071B" w:rsidDel="005C71E9">
          <w:delText>pagos só poderão ser descarregad</w:delText>
        </w:r>
        <w:commentRangeStart w:id="48"/>
        <w:r w:rsidR="00DF071B" w:rsidDel="005C71E9">
          <w:delText>os após ser efetuado e confirmado o pagamento</w:delText>
        </w:r>
        <w:r w:rsidR="00CD3517" w:rsidDel="005C71E9">
          <w:delText>;</w:delText>
        </w:r>
        <w:commentRangeEnd w:id="48"/>
        <w:r w:rsidR="0030692B" w:rsidDel="005C71E9">
          <w:rPr>
            <w:rStyle w:val="Refdecomentrio"/>
          </w:rPr>
          <w:commentReference w:id="48"/>
        </w:r>
      </w:del>
    </w:p>
    <w:p w14:paraId="2B3159A5" w14:textId="59063246" w:rsidR="00260F67" w:rsidRDefault="00260F67" w:rsidP="00153331">
      <w:pPr>
        <w:ind w:left="0" w:firstLine="708"/>
      </w:pPr>
      <w:r>
        <w:t>RNF</w:t>
      </w:r>
      <w:ins w:id="49" w:author="al70611@utad.eu" w:date="2020-11-05T19:01:00Z">
        <w:r w:rsidR="005C71E9">
          <w:t>6</w:t>
        </w:r>
      </w:ins>
      <w:del w:id="50" w:author="al70611@utad.eu" w:date="2020-11-05T19:01:00Z">
        <w:r w:rsidDel="005C71E9">
          <w:delText>7</w:delText>
        </w:r>
      </w:del>
      <w:r>
        <w:tab/>
      </w:r>
      <w:r w:rsidR="00F67EB3">
        <w:t xml:space="preserve"> </w:t>
      </w:r>
      <w:r>
        <w:t>O sistema “</w:t>
      </w:r>
      <w:proofErr w:type="spellStart"/>
      <w:r>
        <w:t>ShareMe</w:t>
      </w:r>
      <w:proofErr w:type="spellEnd"/>
      <w:r>
        <w:t xml:space="preserve">” deverá utilizar um sistema de </w:t>
      </w:r>
      <w:proofErr w:type="spellStart"/>
      <w:r w:rsidRPr="006E5241">
        <w:rPr>
          <w:i/>
          <w:iCs/>
        </w:rPr>
        <w:t>Log’s</w:t>
      </w:r>
      <w:proofErr w:type="spellEnd"/>
      <w:r>
        <w:t>;</w:t>
      </w:r>
    </w:p>
    <w:p w14:paraId="0A32C6CD" w14:textId="5DC38FBA" w:rsidR="00260F67" w:rsidRDefault="00260F67" w:rsidP="00153331">
      <w:pPr>
        <w:ind w:left="0" w:firstLine="708"/>
      </w:pPr>
      <w:r>
        <w:t>RNF</w:t>
      </w:r>
      <w:ins w:id="51" w:author="al70611@utad.eu" w:date="2020-11-05T19:01:00Z">
        <w:r w:rsidR="005C71E9">
          <w:t>7</w:t>
        </w:r>
      </w:ins>
      <w:del w:id="52" w:author="al70611@utad.eu" w:date="2020-11-05T19:01:00Z">
        <w:r w:rsidDel="005C71E9">
          <w:delText>8</w:delText>
        </w:r>
      </w:del>
      <w:r>
        <w:tab/>
      </w:r>
      <w:r w:rsidR="00F67EB3">
        <w:t xml:space="preserve"> </w:t>
      </w:r>
      <w:r>
        <w:t>O sistema “</w:t>
      </w:r>
      <w:proofErr w:type="spellStart"/>
      <w:r>
        <w:t>ShareMe</w:t>
      </w:r>
      <w:proofErr w:type="spellEnd"/>
      <w:r>
        <w:t>” deverá ter um sistema de Cookies</w:t>
      </w:r>
      <w:r w:rsidR="00CD3517">
        <w:t>.</w:t>
      </w:r>
    </w:p>
    <w:p w14:paraId="11890BFB" w14:textId="30DBF3DC" w:rsidR="00883C3D" w:rsidRDefault="00883C3D" w:rsidP="00153331">
      <w:pPr>
        <w:ind w:left="0" w:firstLine="708"/>
        <w:rPr>
          <w:rFonts w:eastAsia="Calibri" w:cs="Arial"/>
          <w:color w:val="auto"/>
        </w:rPr>
      </w:pPr>
      <w:r>
        <w:t>RNF</w:t>
      </w:r>
      <w:ins w:id="53" w:author="al70611@utad.eu" w:date="2020-11-05T19:01:00Z">
        <w:r w:rsidR="005C71E9">
          <w:t>8</w:t>
        </w:r>
      </w:ins>
      <w:del w:id="54" w:author="al70611@utad.eu" w:date="2020-11-05T19:01:00Z">
        <w:r w:rsidDel="005C71E9">
          <w:delText>9</w:delText>
        </w:r>
      </w:del>
      <w:r>
        <w:tab/>
      </w:r>
      <w:r w:rsidR="00F67EB3">
        <w:t xml:space="preserve"> </w:t>
      </w:r>
      <w:ins w:id="55" w:author="al70611@utad.eu" w:date="2020-11-05T19:04:00Z">
        <w:r w:rsidR="005C71E9">
          <w:t>O sistema “</w:t>
        </w:r>
        <w:proofErr w:type="spellStart"/>
        <w:r w:rsidR="005C71E9">
          <w:t>ShareMe</w:t>
        </w:r>
        <w:proofErr w:type="spellEnd"/>
        <w:r w:rsidR="005C71E9">
          <w:t xml:space="preserve">” deverá permitir que </w:t>
        </w:r>
        <w:r w:rsidR="005C71E9">
          <w:rPr>
            <w:rFonts w:eastAsia="Calibri" w:cs="Arial"/>
            <w:color w:val="auto"/>
          </w:rPr>
          <w:t>o</w:t>
        </w:r>
      </w:ins>
      <w:del w:id="56" w:author="al70611@utad.eu" w:date="2020-11-05T19:04:00Z">
        <w:r w:rsidRPr="00C333FF" w:rsidDel="005C71E9">
          <w:rPr>
            <w:rFonts w:eastAsia="Calibri" w:cs="Arial"/>
            <w:color w:val="auto"/>
          </w:rPr>
          <w:delText>O</w:delText>
        </w:r>
      </w:del>
      <w:r w:rsidR="00F67EB3">
        <w:rPr>
          <w:rFonts w:eastAsia="Calibri" w:cs="Arial"/>
          <w:color w:val="auto"/>
        </w:rPr>
        <w:t>s</w:t>
      </w:r>
      <w:r w:rsidRPr="00C333FF">
        <w:rPr>
          <w:rFonts w:eastAsia="Calibri" w:cs="Arial"/>
          <w:color w:val="auto"/>
        </w:rPr>
        <w:t xml:space="preserve"> </w:t>
      </w:r>
      <w:r>
        <w:rPr>
          <w:rFonts w:eastAsia="Calibri" w:cs="Arial"/>
          <w:color w:val="auto"/>
        </w:rPr>
        <w:t>utilizadores</w:t>
      </w:r>
      <w:r w:rsidRPr="00C333FF">
        <w:rPr>
          <w:rFonts w:eastAsia="Calibri" w:cs="Arial"/>
          <w:color w:val="auto"/>
        </w:rPr>
        <w:t xml:space="preserve"> po</w:t>
      </w:r>
      <w:ins w:id="57" w:author="al70611@utad.eu" w:date="2020-11-05T19:04:00Z">
        <w:r w:rsidR="005C71E9">
          <w:rPr>
            <w:rFonts w:eastAsia="Calibri" w:cs="Arial"/>
            <w:color w:val="auto"/>
          </w:rPr>
          <w:t>ssam</w:t>
        </w:r>
      </w:ins>
      <w:del w:id="58" w:author="al70611@utad.eu" w:date="2020-11-05T19:04:00Z">
        <w:r w:rsidRPr="00C333FF" w:rsidDel="005C71E9">
          <w:rPr>
            <w:rFonts w:eastAsia="Calibri" w:cs="Arial"/>
            <w:color w:val="auto"/>
          </w:rPr>
          <w:delText>de</w:delText>
        </w:r>
        <w:r w:rsidR="00F67EB3" w:rsidDel="005C71E9">
          <w:rPr>
            <w:rFonts w:eastAsia="Calibri" w:cs="Arial"/>
            <w:color w:val="auto"/>
          </w:rPr>
          <w:delText>rão</w:delText>
        </w:r>
      </w:del>
      <w:r w:rsidRPr="00C333FF">
        <w:rPr>
          <w:rFonts w:eastAsia="Calibri" w:cs="Arial"/>
          <w:color w:val="auto"/>
        </w:rPr>
        <w:t xml:space="preserve"> alterar o tipo de cliente nas primeiras 24h após o primeiro registo ou no início de cada mês.</w:t>
      </w:r>
    </w:p>
    <w:p w14:paraId="5355598D" w14:textId="5697792E" w:rsidR="00F67EB3" w:rsidRDefault="00F67EB3" w:rsidP="00153331">
      <w:pPr>
        <w:ind w:left="0" w:firstLine="708"/>
      </w:pPr>
      <w:r>
        <w:rPr>
          <w:rFonts w:eastAsia="Calibri" w:cs="Arial"/>
          <w:color w:val="auto"/>
        </w:rPr>
        <w:t>RNF</w:t>
      </w:r>
      <w:ins w:id="59" w:author="al70611@utad.eu" w:date="2020-11-05T19:01:00Z">
        <w:r w:rsidR="005C71E9">
          <w:rPr>
            <w:rFonts w:eastAsia="Calibri" w:cs="Arial"/>
            <w:color w:val="auto"/>
          </w:rPr>
          <w:t>9</w:t>
        </w:r>
      </w:ins>
      <w:del w:id="60" w:author="al70611@utad.eu" w:date="2020-11-05T19:01:00Z">
        <w:r w:rsidDel="005C71E9">
          <w:rPr>
            <w:rFonts w:eastAsia="Calibri" w:cs="Arial"/>
            <w:color w:val="auto"/>
          </w:rPr>
          <w:delText>10</w:delText>
        </w:r>
      </w:del>
      <w:r>
        <w:rPr>
          <w:rFonts w:eastAsia="Calibri" w:cs="Arial"/>
          <w:color w:val="auto"/>
        </w:rPr>
        <w:tab/>
        <w:t xml:space="preserve"> </w:t>
      </w:r>
      <w:ins w:id="61" w:author="al70611@utad.eu" w:date="2020-11-05T19:04:00Z">
        <w:r w:rsidR="005C71E9">
          <w:t>O sistema “</w:t>
        </w:r>
        <w:proofErr w:type="spellStart"/>
        <w:r w:rsidR="005C71E9">
          <w:t>ShareMe</w:t>
        </w:r>
        <w:proofErr w:type="spellEnd"/>
        <w:r w:rsidR="005C71E9">
          <w:t xml:space="preserve">” deverá </w:t>
        </w:r>
      </w:ins>
      <w:ins w:id="62" w:author="al70611@utad.eu" w:date="2020-11-05T19:05:00Z">
        <w:r w:rsidR="005C71E9">
          <w:t xml:space="preserve">permitir </w:t>
        </w:r>
      </w:ins>
      <w:ins w:id="63" w:author="al70611@utad.eu" w:date="2020-11-05T19:04:00Z">
        <w:r w:rsidR="005C71E9">
          <w:rPr>
            <w:rFonts w:eastAsia="Calibri" w:cs="Arial"/>
            <w:color w:val="auto"/>
          </w:rPr>
          <w:t>d</w:t>
        </w:r>
      </w:ins>
      <w:del w:id="64" w:author="al70611@utad.eu" w:date="2020-11-05T19:04:00Z">
        <w:r w:rsidRPr="000D75EB" w:rsidDel="005C71E9">
          <w:rPr>
            <w:rFonts w:eastAsia="Calibri" w:cs="Arial"/>
            <w:color w:val="auto"/>
          </w:rPr>
          <w:delText>D</w:delText>
        </w:r>
      </w:del>
      <w:r w:rsidRPr="000D75EB">
        <w:rPr>
          <w:rFonts w:eastAsia="Calibri" w:cs="Arial"/>
          <w:color w:val="auto"/>
        </w:rPr>
        <w:t xml:space="preserve">urante um </w:t>
      </w:r>
      <w:proofErr w:type="gramStart"/>
      <w:r w:rsidRPr="000D75EB">
        <w:rPr>
          <w:rFonts w:eastAsia="Calibri" w:cs="Arial"/>
          <w:color w:val="auto"/>
        </w:rPr>
        <w:t>período de tempo</w:t>
      </w:r>
      <w:proofErr w:type="gramEnd"/>
      <w:r w:rsidRPr="000D75EB">
        <w:rPr>
          <w:rFonts w:eastAsia="Calibri" w:cs="Arial"/>
          <w:color w:val="auto"/>
        </w:rPr>
        <w:t xml:space="preserve">, </w:t>
      </w:r>
      <w:ins w:id="65" w:author="al70611@utad.eu" w:date="2020-11-05T19:05:00Z">
        <w:r w:rsidR="005C71E9">
          <w:rPr>
            <w:rFonts w:eastAsia="Calibri" w:cs="Arial"/>
            <w:color w:val="auto"/>
          </w:rPr>
          <w:t xml:space="preserve">que </w:t>
        </w:r>
      </w:ins>
      <w:r w:rsidRPr="000D75EB">
        <w:rPr>
          <w:rFonts w:eastAsia="Calibri" w:cs="Arial"/>
          <w:color w:val="auto"/>
        </w:rPr>
        <w:t>o utilizador po</w:t>
      </w:r>
      <w:ins w:id="66" w:author="al70611@utad.eu" w:date="2020-11-05T19:05:00Z">
        <w:r w:rsidR="005C71E9">
          <w:rPr>
            <w:rFonts w:eastAsia="Calibri" w:cs="Arial"/>
            <w:color w:val="auto"/>
          </w:rPr>
          <w:t>ssa</w:t>
        </w:r>
      </w:ins>
      <w:del w:id="67" w:author="al70611@utad.eu" w:date="2020-11-05T19:05:00Z">
        <w:r w:rsidRPr="000D75EB" w:rsidDel="005C71E9">
          <w:rPr>
            <w:rFonts w:eastAsia="Calibri" w:cs="Arial"/>
            <w:color w:val="auto"/>
          </w:rPr>
          <w:delText>derá</w:delText>
        </w:r>
      </w:del>
      <w:r w:rsidRPr="000D75EB">
        <w:rPr>
          <w:rFonts w:eastAsia="Calibri" w:cs="Arial"/>
          <w:color w:val="auto"/>
        </w:rPr>
        <w:t xml:space="preserve"> descarregar os ficheiros o número de vezes que pretender.</w:t>
      </w:r>
    </w:p>
    <w:bookmarkEnd w:id="11"/>
    <w:p w14:paraId="0461E99A" w14:textId="3B3C6D1D" w:rsidR="008029DC" w:rsidRPr="00153331" w:rsidRDefault="006A0332" w:rsidP="006A0332">
      <w:pPr>
        <w:spacing w:after="160" w:line="259" w:lineRule="auto"/>
        <w:ind w:left="0" w:firstLine="0"/>
        <w:jc w:val="left"/>
      </w:pPr>
      <w:r>
        <w:br w:type="page"/>
      </w:r>
    </w:p>
    <w:p w14:paraId="784F1D30" w14:textId="1943DD61" w:rsidR="0035607F" w:rsidRDefault="00B26D08" w:rsidP="00346D2D">
      <w:pPr>
        <w:pStyle w:val="Ttulo2"/>
        <w:numPr>
          <w:ilvl w:val="1"/>
          <w:numId w:val="1"/>
        </w:numPr>
        <w:spacing w:before="240" w:line="360" w:lineRule="auto"/>
        <w:rPr>
          <w:szCs w:val="24"/>
        </w:rPr>
      </w:pPr>
      <w:bookmarkStart w:id="68" w:name="_Toc55291071"/>
      <w:r w:rsidRPr="0086755C">
        <w:rPr>
          <w:szCs w:val="24"/>
        </w:rPr>
        <w:lastRenderedPageBreak/>
        <w:t>Diagrama(s) e especificação de casos-de-uso</w:t>
      </w:r>
      <w:bookmarkEnd w:id="68"/>
    </w:p>
    <w:p w14:paraId="3D747CF3" w14:textId="06872CB6" w:rsidR="0035607F" w:rsidRDefault="00591FAB" w:rsidP="0035607F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6C24FD0E" wp14:editId="76AA1EB1">
            <wp:extent cx="5644980" cy="8077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86" cy="811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07F">
        <w:t xml:space="preserve"> </w:t>
      </w:r>
    </w:p>
    <w:p w14:paraId="77CF8AC4" w14:textId="57C648AD" w:rsidR="0035607F" w:rsidRDefault="0035607F" w:rsidP="0035607F">
      <w:pPr>
        <w:spacing w:after="160" w:line="259" w:lineRule="auto"/>
        <w:ind w:left="0" w:firstLine="0"/>
        <w:jc w:val="left"/>
      </w:pPr>
      <w:r>
        <w:t>Figura 1 - Diagrama de Casos-de-Uso em UML.</w:t>
      </w:r>
      <w:r>
        <w:br w:type="page"/>
      </w:r>
    </w:p>
    <w:tbl>
      <w:tblPr>
        <w:tblStyle w:val="TabelacomGrelha1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0392B" w:rsidRPr="00C333FF" w14:paraId="01D3E416" w14:textId="77777777" w:rsidTr="0090392B">
        <w:tc>
          <w:tcPr>
            <w:tcW w:w="1271" w:type="dxa"/>
            <w:shd w:val="clear" w:color="auto" w:fill="DCDADA"/>
            <w:vAlign w:val="center"/>
          </w:tcPr>
          <w:p w14:paraId="440580A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bookmarkStart w:id="69" w:name="_Hlk55123036"/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  <w:vAlign w:val="center"/>
          </w:tcPr>
          <w:p w14:paraId="222508E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i/>
                <w:iCs/>
                <w:color w:val="auto"/>
              </w:rPr>
              <w:t>Upload</w:t>
            </w:r>
            <w:r w:rsidRPr="00C333FF">
              <w:rPr>
                <w:rFonts w:eastAsia="Calibri" w:cs="Arial"/>
                <w:color w:val="auto"/>
              </w:rPr>
              <w:t xml:space="preserve"> de ficheiros</w:t>
            </w:r>
          </w:p>
        </w:tc>
      </w:tr>
      <w:tr w:rsidR="0090392B" w:rsidRPr="00C333FF" w14:paraId="4775077A" w14:textId="77777777" w:rsidTr="0090392B">
        <w:tc>
          <w:tcPr>
            <w:tcW w:w="1271" w:type="dxa"/>
            <w:shd w:val="clear" w:color="auto" w:fill="DCDADA"/>
            <w:vAlign w:val="center"/>
          </w:tcPr>
          <w:p w14:paraId="38E1C2C2" w14:textId="32C53D59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  <w:vAlign w:val="center"/>
          </w:tcPr>
          <w:p w14:paraId="47F9711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90392B" w:rsidRPr="00C333FF" w14:paraId="74B8C149" w14:textId="77777777" w:rsidTr="0090392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  <w:vAlign w:val="center"/>
          </w:tcPr>
          <w:p w14:paraId="6FACB80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  <w:vAlign w:val="center"/>
          </w:tcPr>
          <w:p w14:paraId="501C9CD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faz o Upload de ficheiros de qualquer tipo.</w:t>
            </w:r>
          </w:p>
        </w:tc>
      </w:tr>
      <w:tr w:rsidR="0090392B" w:rsidRPr="00C333FF" w14:paraId="2F7E556A" w14:textId="77777777" w:rsidTr="0090392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  <w:vAlign w:val="center"/>
          </w:tcPr>
          <w:p w14:paraId="6EDBF2A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  <w:vAlign w:val="center"/>
          </w:tcPr>
          <w:p w14:paraId="06F992B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clientes</w:t>
            </w:r>
          </w:p>
        </w:tc>
      </w:tr>
      <w:tr w:rsidR="0090392B" w:rsidRPr="00C333FF" w14:paraId="5E402AFD" w14:textId="77777777" w:rsidTr="0090392B">
        <w:tc>
          <w:tcPr>
            <w:tcW w:w="1271" w:type="dxa"/>
            <w:vMerge w:val="restart"/>
            <w:shd w:val="clear" w:color="auto" w:fill="DCDADA"/>
            <w:vAlign w:val="center"/>
          </w:tcPr>
          <w:p w14:paraId="1C9FA2A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  <w:vAlign w:val="center"/>
          </w:tcPr>
          <w:p w14:paraId="333047D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90392B" w:rsidRPr="00C333FF" w14:paraId="34888AC2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5EBE14B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  <w:vAlign w:val="center"/>
          </w:tcPr>
          <w:p w14:paraId="3D2E4E8F" w14:textId="77777777" w:rsidR="0090392B" w:rsidRPr="00C333FF" w:rsidRDefault="0090392B" w:rsidP="00346D2D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após autenticação selecionou a opção para fazer o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Upload</w:t>
            </w:r>
            <w:r w:rsidRPr="00C333FF">
              <w:rPr>
                <w:rFonts w:eastAsia="Calibri" w:cs="Arial"/>
                <w:color w:val="auto"/>
              </w:rPr>
              <w:t xml:space="preserve"> de um ficheiro.</w:t>
            </w:r>
          </w:p>
        </w:tc>
      </w:tr>
      <w:tr w:rsidR="0090392B" w:rsidRPr="00C333FF" w14:paraId="57E48D1E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754000E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  <w:vAlign w:val="center"/>
          </w:tcPr>
          <w:p w14:paraId="336F824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90392B" w:rsidRPr="00C333FF" w14:paraId="1C6D45A0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760696C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  <w:vAlign w:val="center"/>
          </w:tcPr>
          <w:p w14:paraId="75D268AA" w14:textId="77777777" w:rsidR="0090392B" w:rsidRPr="00C333FF" w:rsidRDefault="0090392B" w:rsidP="00346D2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É pedido ao cliente que selecione o ficheiro que pretende fazer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Upload</w:t>
            </w:r>
            <w:r w:rsidRPr="00C333FF">
              <w:rPr>
                <w:rFonts w:eastAsia="Calibri" w:cs="Arial"/>
                <w:color w:val="auto"/>
              </w:rPr>
              <w:t xml:space="preserve"> dento do seu computador.</w:t>
            </w:r>
          </w:p>
          <w:p w14:paraId="24063A05" w14:textId="77777777" w:rsidR="0090392B" w:rsidRPr="00C333FF" w:rsidRDefault="0090392B" w:rsidP="00346D2D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seleciona o ficheiro incorreto.</w:t>
            </w:r>
          </w:p>
          <w:p w14:paraId="1DEC99D3" w14:textId="77777777" w:rsidR="0090392B" w:rsidRPr="00C333FF" w:rsidRDefault="0090392B" w:rsidP="00346D2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coloca um preço para o ficheiro caso tenha permissão para isso, caso contrário o ficheiro será disponibilizado de graça.</w:t>
            </w:r>
          </w:p>
          <w:p w14:paraId="18D5FC7C" w14:textId="77777777" w:rsidR="0090392B" w:rsidRPr="00C333FF" w:rsidRDefault="0090392B" w:rsidP="00346D2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confirma a sua intenção e o ficheiro selecionado fica disponível para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Download.</w:t>
            </w:r>
          </w:p>
          <w:p w14:paraId="6443E9CD" w14:textId="77777777" w:rsidR="0090392B" w:rsidRPr="00C333FF" w:rsidRDefault="0090392B" w:rsidP="00346D2D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quer retirar o ficheiro que disponibilizou.</w:t>
            </w:r>
          </w:p>
        </w:tc>
      </w:tr>
      <w:tr w:rsidR="0090392B" w:rsidRPr="00C333FF" w14:paraId="0465A6E5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714D10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  <w:vAlign w:val="center"/>
          </w:tcPr>
          <w:p w14:paraId="64A40BC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90392B" w:rsidRPr="00C333FF" w14:paraId="55B77101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4AC0567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  <w:vAlign w:val="center"/>
          </w:tcPr>
          <w:p w14:paraId="4FC2D532" w14:textId="77777777" w:rsidR="0090392B" w:rsidRPr="00C333FF" w:rsidRDefault="0090392B" w:rsidP="00346D2D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seleciona o ficheiro incorreto.</w:t>
            </w:r>
          </w:p>
          <w:p w14:paraId="0079CC90" w14:textId="77777777" w:rsidR="0090392B" w:rsidRPr="00C333FF" w:rsidRDefault="0090392B" w:rsidP="00346D2D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poderá, sempre que o pretender, trocar o ficheiro ou cancelar a operação de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Upload</w:t>
            </w:r>
            <w:r w:rsidRPr="00C333FF">
              <w:rPr>
                <w:rFonts w:eastAsia="Calibri" w:cs="Arial"/>
                <w:color w:val="auto"/>
              </w:rPr>
              <w:t>.</w:t>
            </w:r>
          </w:p>
          <w:p w14:paraId="5BA96B48" w14:textId="77777777" w:rsidR="0090392B" w:rsidRPr="00C333FF" w:rsidRDefault="0090392B" w:rsidP="00346D2D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quer retirar o ficheiro que disponibilizou.</w:t>
            </w:r>
          </w:p>
          <w:p w14:paraId="0D858120" w14:textId="3545B954" w:rsidR="0090392B" w:rsidRPr="00C333FF" w:rsidRDefault="0090392B" w:rsidP="00346D2D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poderá sempre que o pretender, eliminar o ficheiro disponibilizado, deixando assim de estar disponível para os outros clientes.</w:t>
            </w:r>
          </w:p>
        </w:tc>
      </w:tr>
      <w:tr w:rsidR="0090392B" w:rsidRPr="00C333FF" w14:paraId="7C4FC0AD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79771F0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  <w:vAlign w:val="center"/>
          </w:tcPr>
          <w:p w14:paraId="69EE76C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90392B" w:rsidRPr="00C333FF" w14:paraId="4AF87284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1A9FADE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  <w:vAlign w:val="center"/>
          </w:tcPr>
          <w:p w14:paraId="7ADE3C1E" w14:textId="77777777" w:rsidR="0090392B" w:rsidRPr="00C333FF" w:rsidRDefault="0090392B" w:rsidP="00346D2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commentRangeStart w:id="70"/>
            <w:r w:rsidRPr="00C333FF">
              <w:rPr>
                <w:rFonts w:eastAsia="Calibri" w:cs="Arial"/>
                <w:color w:val="auto"/>
              </w:rPr>
              <w:t xml:space="preserve">Após a confirmação o sistema informa o cliente que o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Upload</w:t>
            </w:r>
            <w:r w:rsidRPr="00C333FF">
              <w:rPr>
                <w:rFonts w:eastAsia="Calibri" w:cs="Arial"/>
                <w:color w:val="auto"/>
              </w:rPr>
              <w:t xml:space="preserve"> do ficheiro foi realizado com sucesso</w:t>
            </w:r>
            <w:commentRangeEnd w:id="70"/>
            <w:r w:rsidR="008C3BCC">
              <w:rPr>
                <w:rStyle w:val="Refdecomentrio"/>
                <w:lang w:eastAsia="pt-PT"/>
              </w:rPr>
              <w:commentReference w:id="70"/>
            </w:r>
            <w:r w:rsidRPr="00C333FF">
              <w:rPr>
                <w:rFonts w:eastAsia="Calibri" w:cs="Arial"/>
                <w:color w:val="auto"/>
              </w:rPr>
              <w:t>.</w:t>
            </w:r>
          </w:p>
          <w:p w14:paraId="3AB5519F" w14:textId="77777777" w:rsidR="0090392B" w:rsidRPr="00C333FF" w:rsidRDefault="0090392B" w:rsidP="00346D2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A base de dados é </w:t>
            </w:r>
            <w:commentRangeStart w:id="71"/>
            <w:r w:rsidRPr="00C333FF">
              <w:rPr>
                <w:rFonts w:eastAsia="Calibri" w:cs="Arial"/>
                <w:color w:val="auto"/>
              </w:rPr>
              <w:t>atualizada</w:t>
            </w:r>
            <w:commentRangeEnd w:id="71"/>
            <w:r w:rsidR="008C3BCC">
              <w:rPr>
                <w:rStyle w:val="Refdecomentrio"/>
                <w:lang w:eastAsia="pt-PT"/>
              </w:rPr>
              <w:commentReference w:id="71"/>
            </w:r>
            <w:r w:rsidRPr="00C333FF">
              <w:rPr>
                <w:rFonts w:eastAsia="Calibri" w:cs="Arial"/>
                <w:color w:val="auto"/>
              </w:rPr>
              <w:t>.</w:t>
            </w:r>
          </w:p>
          <w:p w14:paraId="59090B04" w14:textId="77777777" w:rsidR="0090392B" w:rsidRPr="00C333FF" w:rsidRDefault="0090392B" w:rsidP="00346D2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commentRangeStart w:id="72"/>
            <w:r w:rsidRPr="00C333FF">
              <w:rPr>
                <w:rFonts w:eastAsia="Calibri" w:cs="Arial"/>
                <w:color w:val="auto"/>
              </w:rPr>
              <w:t>O cliente é redirecionado para o portal</w:t>
            </w:r>
            <w:commentRangeEnd w:id="72"/>
            <w:r w:rsidR="008C3BCC">
              <w:rPr>
                <w:rStyle w:val="Refdecomentrio"/>
                <w:lang w:eastAsia="pt-PT"/>
              </w:rPr>
              <w:commentReference w:id="72"/>
            </w:r>
            <w:r w:rsidRPr="00C333FF">
              <w:rPr>
                <w:rFonts w:eastAsia="Calibri" w:cs="Arial"/>
                <w:color w:val="auto"/>
              </w:rPr>
              <w:t>.</w:t>
            </w:r>
          </w:p>
        </w:tc>
      </w:tr>
      <w:tr w:rsidR="0090392B" w:rsidRPr="00C333FF" w14:paraId="2807FFAD" w14:textId="77777777" w:rsidTr="0090392B">
        <w:tc>
          <w:tcPr>
            <w:tcW w:w="1271" w:type="dxa"/>
            <w:shd w:val="clear" w:color="auto" w:fill="DCDADA"/>
            <w:vAlign w:val="center"/>
          </w:tcPr>
          <w:p w14:paraId="384E188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  <w:vAlign w:val="center"/>
          </w:tcPr>
          <w:p w14:paraId="270FE66F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bookmarkEnd w:id="69"/>
    </w:tbl>
    <w:p w14:paraId="6CDEE791" w14:textId="5FE01128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31FF1555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16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A10B41" w:rsidRPr="00A10B41" w14:paraId="7940191B" w14:textId="77777777" w:rsidTr="00A10B41">
        <w:tc>
          <w:tcPr>
            <w:tcW w:w="1271" w:type="dxa"/>
            <w:shd w:val="clear" w:color="auto" w:fill="DCDADA"/>
          </w:tcPr>
          <w:p w14:paraId="0CDFD075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A10B41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014CC577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A10B41">
              <w:rPr>
                <w:rFonts w:eastAsia="Calibri" w:cs="Arial"/>
                <w:color w:val="auto"/>
              </w:rPr>
              <w:t>Catálogo</w:t>
            </w:r>
          </w:p>
        </w:tc>
      </w:tr>
      <w:tr w:rsidR="00A10B41" w:rsidRPr="00A10B41" w14:paraId="5C0A4E98" w14:textId="77777777" w:rsidTr="00A10B41">
        <w:tc>
          <w:tcPr>
            <w:tcW w:w="1271" w:type="dxa"/>
            <w:shd w:val="clear" w:color="auto" w:fill="DCDADA"/>
          </w:tcPr>
          <w:p w14:paraId="2B100777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A10B41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20FB1967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A10B41">
              <w:rPr>
                <w:rFonts w:eastAsia="Calibri" w:cs="Arial"/>
                <w:color w:val="auto"/>
              </w:rPr>
              <w:t>Caso de Uso</w:t>
            </w:r>
          </w:p>
        </w:tc>
      </w:tr>
      <w:tr w:rsidR="00A10B41" w:rsidRPr="00A10B41" w14:paraId="531D2883" w14:textId="77777777" w:rsidTr="00A10B41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127616AE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A10B41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5750D58B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A10B41">
              <w:rPr>
                <w:rFonts w:eastAsia="Calibri" w:cs="Arial"/>
                <w:color w:val="auto"/>
              </w:rPr>
              <w:t>O utilizador acede ao catálogo</w:t>
            </w:r>
          </w:p>
        </w:tc>
      </w:tr>
      <w:tr w:rsidR="00A10B41" w:rsidRPr="00A10B41" w14:paraId="29C4FC69" w14:textId="77777777" w:rsidTr="00A10B41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20A7FC76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A10B41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678D10A8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A10B41">
              <w:rPr>
                <w:rFonts w:eastAsia="Calibri" w:cs="Arial"/>
                <w:color w:val="auto"/>
              </w:rPr>
              <w:t>Os utilizadores</w:t>
            </w:r>
          </w:p>
        </w:tc>
      </w:tr>
      <w:tr w:rsidR="00A10B41" w:rsidRPr="00A10B41" w14:paraId="71099B8A" w14:textId="77777777" w:rsidTr="00591FAB">
        <w:tc>
          <w:tcPr>
            <w:tcW w:w="1271" w:type="dxa"/>
            <w:vMerge w:val="restart"/>
            <w:shd w:val="clear" w:color="auto" w:fill="DCDADA"/>
            <w:vAlign w:val="center"/>
          </w:tcPr>
          <w:p w14:paraId="051419E5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A10B41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6F32202F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A10B41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A10B41" w:rsidRPr="00A10B41" w14:paraId="52618B2B" w14:textId="77777777" w:rsidTr="00A10B41">
        <w:tc>
          <w:tcPr>
            <w:tcW w:w="1271" w:type="dxa"/>
            <w:vMerge/>
            <w:shd w:val="clear" w:color="auto" w:fill="DCDADA"/>
            <w:vAlign w:val="center"/>
          </w:tcPr>
          <w:p w14:paraId="18A0EFB3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1187586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A10B41" w:rsidRPr="00A10B41" w14:paraId="78D2EC05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0324C345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3463EEF5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A10B41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A10B41" w:rsidRPr="00A10B41" w14:paraId="7568D188" w14:textId="77777777" w:rsidTr="00A10B41">
        <w:tc>
          <w:tcPr>
            <w:tcW w:w="1271" w:type="dxa"/>
            <w:vMerge/>
            <w:shd w:val="clear" w:color="auto" w:fill="DCDADA"/>
            <w:vAlign w:val="center"/>
          </w:tcPr>
          <w:p w14:paraId="4EB56371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1FB4C7FC" w14:textId="77777777" w:rsidR="00A10B41" w:rsidRPr="00A10B41" w:rsidRDefault="00A10B41" w:rsidP="00C359CB">
            <w:pPr>
              <w:numPr>
                <w:ilvl w:val="0"/>
                <w:numId w:val="6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A10B41">
              <w:rPr>
                <w:rFonts w:eastAsia="Calibri" w:cs="Arial"/>
                <w:color w:val="auto"/>
              </w:rPr>
              <w:t>Os utilizadores podem consultar os artigos do catálogo.</w:t>
            </w:r>
          </w:p>
        </w:tc>
      </w:tr>
      <w:tr w:rsidR="00A10B41" w:rsidRPr="00A10B41" w14:paraId="56776F8F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513B3715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67BCF106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A10B41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A10B41" w:rsidRPr="00A10B41" w14:paraId="6239122C" w14:textId="77777777" w:rsidTr="00A10B41">
        <w:tc>
          <w:tcPr>
            <w:tcW w:w="1271" w:type="dxa"/>
            <w:vMerge/>
            <w:shd w:val="clear" w:color="auto" w:fill="DCDADA"/>
            <w:vAlign w:val="center"/>
          </w:tcPr>
          <w:p w14:paraId="3EFFAEDF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1E46665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A10B41" w:rsidRPr="00A10B41" w14:paraId="1E4B0ED5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427B07F6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04ED4A61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A10B41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A10B41" w:rsidRPr="00A10B41" w14:paraId="47466230" w14:textId="77777777" w:rsidTr="00A10B41">
        <w:tc>
          <w:tcPr>
            <w:tcW w:w="1271" w:type="dxa"/>
            <w:vMerge/>
            <w:shd w:val="clear" w:color="auto" w:fill="DCDADA"/>
            <w:vAlign w:val="center"/>
          </w:tcPr>
          <w:p w14:paraId="4084BF92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3FB614BD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A10B41" w:rsidRPr="00A10B41" w14:paraId="06019787" w14:textId="77777777" w:rsidTr="00A10B41">
        <w:tc>
          <w:tcPr>
            <w:tcW w:w="1271" w:type="dxa"/>
            <w:shd w:val="clear" w:color="auto" w:fill="DCDADA"/>
          </w:tcPr>
          <w:p w14:paraId="7231A8DF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A10B41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76286041" w14:textId="77777777" w:rsidR="00A10B41" w:rsidRPr="00A10B41" w:rsidRDefault="00A10B41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</w:tbl>
    <w:p w14:paraId="73F0DD94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50D6EA1C" w14:textId="77BEF604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2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0392B" w:rsidRPr="00C333FF" w14:paraId="7E7D962A" w14:textId="77777777" w:rsidTr="0090392B">
        <w:tc>
          <w:tcPr>
            <w:tcW w:w="1271" w:type="dxa"/>
            <w:shd w:val="clear" w:color="auto" w:fill="DCDADA"/>
          </w:tcPr>
          <w:p w14:paraId="2E222E9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7062199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Classificar ficheiros</w:t>
            </w:r>
          </w:p>
        </w:tc>
      </w:tr>
      <w:tr w:rsidR="0090392B" w:rsidRPr="00C333FF" w14:paraId="64624404" w14:textId="77777777" w:rsidTr="0090392B">
        <w:tc>
          <w:tcPr>
            <w:tcW w:w="1271" w:type="dxa"/>
            <w:shd w:val="clear" w:color="auto" w:fill="DCDADA"/>
          </w:tcPr>
          <w:p w14:paraId="32F6CC7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410E807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90392B" w:rsidRPr="00C333FF" w14:paraId="02966AE1" w14:textId="77777777" w:rsidTr="0090392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28D84CE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0D0B390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classifica o tipo de ficheiro</w:t>
            </w:r>
          </w:p>
        </w:tc>
      </w:tr>
      <w:tr w:rsidR="0090392B" w:rsidRPr="00C333FF" w14:paraId="22D4B37A" w14:textId="77777777" w:rsidTr="0090392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5F8EDDD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06E1E32C" w14:textId="1A3B8A52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</w:t>
            </w:r>
            <w:r w:rsidR="00C24CDE">
              <w:rPr>
                <w:rFonts w:eastAsia="Calibri" w:cs="Arial"/>
                <w:color w:val="auto"/>
              </w:rPr>
              <w:t>s</w:t>
            </w:r>
            <w:r w:rsidRPr="00C333FF">
              <w:rPr>
                <w:rFonts w:eastAsia="Calibri" w:cs="Arial"/>
                <w:color w:val="auto"/>
              </w:rPr>
              <w:t xml:space="preserve"> cliente</w:t>
            </w:r>
            <w:r w:rsidR="00C24CDE">
              <w:rPr>
                <w:rFonts w:eastAsia="Calibri" w:cs="Arial"/>
                <w:color w:val="auto"/>
              </w:rPr>
              <w:t>s</w:t>
            </w:r>
          </w:p>
        </w:tc>
      </w:tr>
      <w:tr w:rsidR="0090392B" w:rsidRPr="00C333FF" w14:paraId="77E48F59" w14:textId="77777777" w:rsidTr="0090392B">
        <w:tc>
          <w:tcPr>
            <w:tcW w:w="1271" w:type="dxa"/>
            <w:vMerge w:val="restart"/>
            <w:shd w:val="clear" w:color="auto" w:fill="DCDADA"/>
            <w:vAlign w:val="center"/>
          </w:tcPr>
          <w:p w14:paraId="54F6146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7F799F6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90392B" w:rsidRPr="00C333FF" w14:paraId="57B4A6BF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165C493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6D725F08" w14:textId="77777777" w:rsidR="0090392B" w:rsidRPr="00C333FF" w:rsidRDefault="0090392B" w:rsidP="00346D2D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seleciona um ficheiro do qual fez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Upload</w:t>
            </w:r>
            <w:r w:rsidRPr="00C333FF">
              <w:rPr>
                <w:rFonts w:eastAsia="Calibri" w:cs="Arial"/>
                <w:color w:val="auto"/>
              </w:rPr>
              <w:t>.</w:t>
            </w:r>
          </w:p>
        </w:tc>
      </w:tr>
      <w:tr w:rsidR="0090392B" w:rsidRPr="00C333FF" w14:paraId="5C7F445C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486DDC8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39B1290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90392B" w:rsidRPr="00C333FF" w14:paraId="3491C8C7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196E6952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3BCB37D8" w14:textId="77777777" w:rsidR="0090392B" w:rsidRPr="00C333FF" w:rsidRDefault="0090392B" w:rsidP="00346D2D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acrescenta/altera a informação lá disponibilizada.</w:t>
            </w:r>
          </w:p>
          <w:p w14:paraId="7E2A3720" w14:textId="77777777" w:rsidR="0090392B" w:rsidRPr="00C333FF" w:rsidRDefault="0090392B" w:rsidP="00346D2D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confirma a sua intenção.</w:t>
            </w:r>
          </w:p>
        </w:tc>
      </w:tr>
      <w:tr w:rsidR="0090392B" w:rsidRPr="00C333FF" w14:paraId="551E4CE7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57D0416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6B69CE5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90392B" w:rsidRPr="00C333FF" w14:paraId="3287E3C3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06791DA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6F733A1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90392B" w:rsidRPr="00C333FF" w14:paraId="38D2A126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239893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14526AA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90392B" w:rsidRPr="00C333FF" w14:paraId="10385950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037CFAC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6CADAB89" w14:textId="77777777" w:rsidR="0090392B" w:rsidRPr="00C333FF" w:rsidRDefault="0090392B" w:rsidP="00346D2D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Após a confirmação o sistema informa que as alterações foram efetuadas com sucesso.</w:t>
            </w:r>
          </w:p>
          <w:p w14:paraId="5D9AA1A7" w14:textId="77777777" w:rsidR="0090392B" w:rsidRPr="00C333FF" w:rsidRDefault="0090392B" w:rsidP="00346D2D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 base de dados é atualizada.</w:t>
            </w:r>
          </w:p>
        </w:tc>
      </w:tr>
      <w:tr w:rsidR="0090392B" w:rsidRPr="00C333FF" w14:paraId="3A08D72B" w14:textId="77777777" w:rsidTr="0090392B">
        <w:tc>
          <w:tcPr>
            <w:tcW w:w="1271" w:type="dxa"/>
            <w:shd w:val="clear" w:color="auto" w:fill="DCDADA"/>
          </w:tcPr>
          <w:p w14:paraId="5CC71D2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5DB5C811" w14:textId="77777777" w:rsidR="0090392B" w:rsidRPr="00C333FF" w:rsidRDefault="0090392B" w:rsidP="00346D2D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Após o </w:t>
            </w:r>
            <w:r w:rsidRPr="00346D2D">
              <w:rPr>
                <w:rFonts w:eastAsia="Calibri" w:cs="Arial"/>
                <w:i/>
                <w:iCs/>
                <w:color w:val="auto"/>
              </w:rPr>
              <w:t>Upload</w:t>
            </w:r>
            <w:r w:rsidRPr="00C333FF">
              <w:rPr>
                <w:rFonts w:eastAsia="Calibri" w:cs="Arial"/>
                <w:color w:val="auto"/>
              </w:rPr>
              <w:t xml:space="preserve"> do ficheiro ele é classificado consoante o tipo de ficheiro automaticamente, o que o cliente pode fazer é um aumento da informação já disponibilizada.</w:t>
            </w:r>
          </w:p>
          <w:p w14:paraId="21C913C9" w14:textId="77777777" w:rsidR="0090392B" w:rsidRPr="00C333FF" w:rsidRDefault="0090392B" w:rsidP="00346D2D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nunca pode alterar o tipo de ficheiro que é classificado pelo sistema.</w:t>
            </w:r>
          </w:p>
        </w:tc>
      </w:tr>
    </w:tbl>
    <w:p w14:paraId="08C2A630" w14:textId="3AFD2361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4D4DC14A" w14:textId="6373E406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0392B" w:rsidRPr="00C333FF" w14:paraId="6C64E96B" w14:textId="77777777" w:rsidTr="0090392B">
        <w:tc>
          <w:tcPr>
            <w:tcW w:w="1271" w:type="dxa"/>
            <w:shd w:val="clear" w:color="auto" w:fill="DCDADA"/>
          </w:tcPr>
          <w:p w14:paraId="6CD48F9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319641B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Consulta de ficheiros</w:t>
            </w:r>
          </w:p>
        </w:tc>
      </w:tr>
      <w:tr w:rsidR="0090392B" w:rsidRPr="00C333FF" w14:paraId="430EA18E" w14:textId="77777777" w:rsidTr="0090392B">
        <w:tc>
          <w:tcPr>
            <w:tcW w:w="1271" w:type="dxa"/>
            <w:shd w:val="clear" w:color="auto" w:fill="DCDADA"/>
          </w:tcPr>
          <w:p w14:paraId="765B8E1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316677C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90392B" w:rsidRPr="00C333FF" w14:paraId="28B6C7C0" w14:textId="77777777" w:rsidTr="0090392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2358934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1816408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pode consultar as informações relativas a um determinado ficheiro</w:t>
            </w:r>
          </w:p>
        </w:tc>
      </w:tr>
      <w:tr w:rsidR="0090392B" w:rsidRPr="00C333FF" w14:paraId="624FBADA" w14:textId="77777777" w:rsidTr="0090392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0719CD8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03EE26B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clientes</w:t>
            </w:r>
          </w:p>
        </w:tc>
      </w:tr>
      <w:tr w:rsidR="0090392B" w:rsidRPr="00C333FF" w14:paraId="07459F1A" w14:textId="77777777" w:rsidTr="0090392B">
        <w:tc>
          <w:tcPr>
            <w:tcW w:w="1271" w:type="dxa"/>
            <w:vMerge w:val="restart"/>
            <w:shd w:val="clear" w:color="auto" w:fill="DCDADA"/>
            <w:vAlign w:val="center"/>
          </w:tcPr>
          <w:p w14:paraId="27C039E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147929CF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90392B" w:rsidRPr="00C333FF" w14:paraId="54AA9FF2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14F5651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2532EEA1" w14:textId="77777777" w:rsidR="0090392B" w:rsidRPr="00C333FF" w:rsidRDefault="0090392B" w:rsidP="00346D2D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estar autenticado.</w:t>
            </w:r>
          </w:p>
          <w:p w14:paraId="2DF96BD5" w14:textId="77777777" w:rsidR="0090392B" w:rsidRPr="00C333FF" w:rsidRDefault="0090392B" w:rsidP="00346D2D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selecionar um ficheiro.</w:t>
            </w:r>
          </w:p>
        </w:tc>
      </w:tr>
      <w:tr w:rsidR="0090392B" w:rsidRPr="00C333FF" w14:paraId="0BF85524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30C6F16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5B27411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90392B" w:rsidRPr="00C333FF" w14:paraId="1F63C8EA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50E6F462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473A372E" w14:textId="3771A667" w:rsidR="0090392B" w:rsidRPr="00C333FF" w:rsidRDefault="0090392B" w:rsidP="00346D2D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observa as características do ficheiro selecionado</w:t>
            </w:r>
            <w:r w:rsidR="00E86CF9" w:rsidRPr="00C333FF">
              <w:rPr>
                <w:rFonts w:eastAsia="Calibri" w:cs="Arial"/>
                <w:color w:val="auto"/>
              </w:rPr>
              <w:t>.</w:t>
            </w:r>
          </w:p>
        </w:tc>
      </w:tr>
      <w:tr w:rsidR="0090392B" w:rsidRPr="00C333FF" w14:paraId="0B693CED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521F6D62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1AB4212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90392B" w:rsidRPr="00C333FF" w14:paraId="153196AF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5F52FC7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0DABDC5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90392B" w:rsidRPr="00C333FF" w14:paraId="76CD63FB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A6E623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67BA72A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90392B" w:rsidRPr="00C333FF" w14:paraId="6CEB84D2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408182E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4388A9E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90392B" w:rsidRPr="00C333FF" w14:paraId="64C6B210" w14:textId="77777777" w:rsidTr="0090392B">
        <w:tc>
          <w:tcPr>
            <w:tcW w:w="1271" w:type="dxa"/>
            <w:shd w:val="clear" w:color="auto" w:fill="DCDADA"/>
          </w:tcPr>
          <w:p w14:paraId="22534E1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70E6E40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</w:tbl>
    <w:p w14:paraId="1947FDD3" w14:textId="585AA902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291284C0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17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DD2BD3" w:rsidRPr="00DD2BD3" w14:paraId="259F41C9" w14:textId="77777777" w:rsidTr="00DD2BD3">
        <w:tc>
          <w:tcPr>
            <w:tcW w:w="1271" w:type="dxa"/>
            <w:shd w:val="clear" w:color="auto" w:fill="DCDADA"/>
          </w:tcPr>
          <w:p w14:paraId="75A52997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5C39848F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Registo de utilizadores</w:t>
            </w:r>
          </w:p>
        </w:tc>
      </w:tr>
      <w:tr w:rsidR="00DD2BD3" w:rsidRPr="00DD2BD3" w14:paraId="405646C4" w14:textId="77777777" w:rsidTr="00DD2BD3">
        <w:tc>
          <w:tcPr>
            <w:tcW w:w="1271" w:type="dxa"/>
            <w:shd w:val="clear" w:color="auto" w:fill="DCDADA"/>
          </w:tcPr>
          <w:p w14:paraId="69AB7BB5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72B5B7BA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Caso de Uso</w:t>
            </w:r>
          </w:p>
        </w:tc>
      </w:tr>
      <w:tr w:rsidR="00DD2BD3" w:rsidRPr="00DD2BD3" w14:paraId="37620B54" w14:textId="77777777" w:rsidTr="00DD2BD3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48E5B222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2EEF8F87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O utilizador acede ao sistema</w:t>
            </w:r>
          </w:p>
        </w:tc>
      </w:tr>
      <w:tr w:rsidR="00DD2BD3" w:rsidRPr="00DD2BD3" w14:paraId="303C5C58" w14:textId="77777777" w:rsidTr="00DD2BD3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475974D3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4DE39E4A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Os utilizadores</w:t>
            </w:r>
          </w:p>
        </w:tc>
      </w:tr>
      <w:tr w:rsidR="00DD2BD3" w:rsidRPr="00DD2BD3" w14:paraId="08F1F46D" w14:textId="77777777" w:rsidTr="00591FAB">
        <w:tc>
          <w:tcPr>
            <w:tcW w:w="1271" w:type="dxa"/>
            <w:vMerge w:val="restart"/>
            <w:shd w:val="clear" w:color="auto" w:fill="DCDADA"/>
            <w:vAlign w:val="center"/>
          </w:tcPr>
          <w:p w14:paraId="16AF5F2F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60E33EED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DD2BD3" w:rsidRPr="00DD2BD3" w14:paraId="715F1BE5" w14:textId="77777777" w:rsidTr="00DD2BD3">
        <w:tc>
          <w:tcPr>
            <w:tcW w:w="1271" w:type="dxa"/>
            <w:vMerge/>
            <w:shd w:val="clear" w:color="auto" w:fill="DCDADA"/>
            <w:vAlign w:val="center"/>
          </w:tcPr>
          <w:p w14:paraId="453AA368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59BB441" w14:textId="77777777" w:rsidR="00DD2BD3" w:rsidRPr="00DD2BD3" w:rsidRDefault="00DD2BD3" w:rsidP="00C359CB">
            <w:pPr>
              <w:numPr>
                <w:ilvl w:val="0"/>
                <w:numId w:val="6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O utilizador não pode estar autenticado antes.</w:t>
            </w:r>
          </w:p>
        </w:tc>
      </w:tr>
      <w:tr w:rsidR="00DD2BD3" w:rsidRPr="00DD2BD3" w14:paraId="062D4C8A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68BE0AD0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5DB1B9AF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DD2BD3" w:rsidRPr="00DD2BD3" w14:paraId="023D5889" w14:textId="77777777" w:rsidTr="00DD2BD3">
        <w:tc>
          <w:tcPr>
            <w:tcW w:w="1271" w:type="dxa"/>
            <w:vMerge/>
            <w:shd w:val="clear" w:color="auto" w:fill="DCDADA"/>
            <w:vAlign w:val="center"/>
          </w:tcPr>
          <w:p w14:paraId="12DDF512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680F6A16" w14:textId="77777777" w:rsidR="00DD2BD3" w:rsidRPr="00DD2BD3" w:rsidRDefault="00DD2BD3" w:rsidP="00C359CB">
            <w:pPr>
              <w:numPr>
                <w:ilvl w:val="0"/>
                <w:numId w:val="6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O utilizador insere os seus dados no sistema.</w:t>
            </w:r>
          </w:p>
          <w:p w14:paraId="3265B0D3" w14:textId="77777777" w:rsidR="00DD2BD3" w:rsidRPr="00DD2BD3" w:rsidRDefault="00DD2BD3" w:rsidP="00C359CB">
            <w:pPr>
              <w:numPr>
                <w:ilvl w:val="0"/>
                <w:numId w:val="6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O utilizador insere dados incorretos.</w:t>
            </w:r>
          </w:p>
        </w:tc>
      </w:tr>
      <w:tr w:rsidR="00DD2BD3" w:rsidRPr="00DD2BD3" w14:paraId="245E11DE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067A36FF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199C8319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DD2BD3" w:rsidRPr="00DD2BD3" w14:paraId="38E36AE5" w14:textId="77777777" w:rsidTr="00DD2BD3">
        <w:tc>
          <w:tcPr>
            <w:tcW w:w="1271" w:type="dxa"/>
            <w:vMerge/>
            <w:shd w:val="clear" w:color="auto" w:fill="DCDADA"/>
            <w:vAlign w:val="center"/>
          </w:tcPr>
          <w:p w14:paraId="47E03A4B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002919C4" w14:textId="77777777" w:rsidR="00DD2BD3" w:rsidRPr="00DD2BD3" w:rsidRDefault="00DD2BD3" w:rsidP="00C359CB">
            <w:pPr>
              <w:numPr>
                <w:ilvl w:val="0"/>
                <w:numId w:val="69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O utilizador insere dados incorretos.</w:t>
            </w:r>
          </w:p>
          <w:p w14:paraId="43CE2D26" w14:textId="77777777" w:rsidR="00DD2BD3" w:rsidRPr="00DD2BD3" w:rsidRDefault="00DD2BD3" w:rsidP="00C359CB">
            <w:pPr>
              <w:numPr>
                <w:ilvl w:val="0"/>
                <w:numId w:val="70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O caso de uso inicia novamente no primeiro passo do fluxo primário sempre que o utilizador insira algum dado incorreto.</w:t>
            </w:r>
          </w:p>
          <w:p w14:paraId="57A6E671" w14:textId="77777777" w:rsidR="00DD2BD3" w:rsidRPr="00DD2BD3" w:rsidRDefault="00DD2BD3" w:rsidP="00C359CB">
            <w:pPr>
              <w:numPr>
                <w:ilvl w:val="0"/>
                <w:numId w:val="70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O sistema notifica o utilizador com uma mensagem no ecrã de que a autenticação não foi realizada com sucesso.</w:t>
            </w:r>
          </w:p>
        </w:tc>
      </w:tr>
      <w:tr w:rsidR="00DD2BD3" w:rsidRPr="00DD2BD3" w14:paraId="4D03B431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0788B7F9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23068AB3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DD2BD3" w:rsidRPr="00DD2BD3" w14:paraId="23B82DC1" w14:textId="77777777" w:rsidTr="00DD2BD3">
        <w:tc>
          <w:tcPr>
            <w:tcW w:w="1271" w:type="dxa"/>
            <w:vMerge/>
            <w:shd w:val="clear" w:color="auto" w:fill="DCDADA"/>
            <w:vAlign w:val="center"/>
          </w:tcPr>
          <w:p w14:paraId="22249A5D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1429E1A" w14:textId="77777777" w:rsidR="00DD2BD3" w:rsidRPr="00DD2BD3" w:rsidRDefault="00DD2BD3" w:rsidP="00C359CB">
            <w:pPr>
              <w:numPr>
                <w:ilvl w:val="0"/>
                <w:numId w:val="71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Após feita a autenticação, o utilizador é direcionado para o portal.</w:t>
            </w:r>
          </w:p>
        </w:tc>
      </w:tr>
      <w:tr w:rsidR="00DD2BD3" w:rsidRPr="00DD2BD3" w14:paraId="01C16518" w14:textId="77777777" w:rsidTr="00DD2BD3">
        <w:tc>
          <w:tcPr>
            <w:tcW w:w="1271" w:type="dxa"/>
            <w:shd w:val="clear" w:color="auto" w:fill="DCDADA"/>
          </w:tcPr>
          <w:p w14:paraId="6BC00493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407C75D6" w14:textId="77777777" w:rsidR="00DD2BD3" w:rsidRPr="00DD2BD3" w:rsidRDefault="00DD2BD3" w:rsidP="00C359CB">
            <w:pPr>
              <w:numPr>
                <w:ilvl w:val="0"/>
                <w:numId w:val="7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O utilizador a partir da terceira tentativa incorreta da submissão dos seus dados terá a opção de recuperar a sua conta no ecrã.</w:t>
            </w:r>
          </w:p>
        </w:tc>
      </w:tr>
    </w:tbl>
    <w:p w14:paraId="5C8671CC" w14:textId="77777777" w:rsidR="00DD2BD3" w:rsidRPr="00C333FF" w:rsidRDefault="00DD2BD3" w:rsidP="00346D2D">
      <w:pPr>
        <w:spacing w:after="160" w:line="259" w:lineRule="auto"/>
        <w:ind w:left="0" w:firstLine="0"/>
        <w:rPr>
          <w:rFonts w:cs="Arial"/>
        </w:rPr>
      </w:pPr>
    </w:p>
    <w:p w14:paraId="560D53F4" w14:textId="33A6457C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4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0392B" w:rsidRPr="00C333FF" w14:paraId="00D21B45" w14:textId="77777777" w:rsidTr="0090392B">
        <w:tc>
          <w:tcPr>
            <w:tcW w:w="1271" w:type="dxa"/>
            <w:shd w:val="clear" w:color="auto" w:fill="DCDADA"/>
          </w:tcPr>
          <w:p w14:paraId="24FD4DD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249EF2B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Segmentação de utilizadores</w:t>
            </w:r>
          </w:p>
        </w:tc>
      </w:tr>
      <w:tr w:rsidR="0090392B" w:rsidRPr="00C333FF" w14:paraId="1CDA3FBA" w14:textId="77777777" w:rsidTr="0090392B">
        <w:tc>
          <w:tcPr>
            <w:tcW w:w="1271" w:type="dxa"/>
            <w:shd w:val="clear" w:color="auto" w:fill="DCDADA"/>
          </w:tcPr>
          <w:p w14:paraId="176CCFC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446CCBF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90392B" w:rsidRPr="00C333FF" w14:paraId="51D4C0FF" w14:textId="77777777" w:rsidTr="0090392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7BCB952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4C25665C" w14:textId="1A7C40F6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seleciona o tipo de conta que quer ter</w:t>
            </w:r>
            <w:r w:rsidR="00CB48A8" w:rsidRPr="00C333FF">
              <w:rPr>
                <w:rFonts w:eastAsia="Calibri" w:cs="Arial"/>
                <w:color w:val="auto"/>
              </w:rPr>
              <w:t>.</w:t>
            </w:r>
          </w:p>
        </w:tc>
      </w:tr>
      <w:tr w:rsidR="0090392B" w:rsidRPr="00C333FF" w14:paraId="0CA3D47E" w14:textId="77777777" w:rsidTr="0090392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69FCCDD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22720E8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clientes</w:t>
            </w:r>
          </w:p>
        </w:tc>
      </w:tr>
      <w:tr w:rsidR="0090392B" w:rsidRPr="00C333FF" w14:paraId="6C736839" w14:textId="77777777" w:rsidTr="0090392B">
        <w:tc>
          <w:tcPr>
            <w:tcW w:w="1271" w:type="dxa"/>
            <w:vMerge w:val="restart"/>
            <w:shd w:val="clear" w:color="auto" w:fill="DCDADA"/>
            <w:vAlign w:val="center"/>
          </w:tcPr>
          <w:p w14:paraId="041BA6E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33DE266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90392B" w:rsidRPr="00C333FF" w14:paraId="51AD25F8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2723EC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13DE4942" w14:textId="77777777" w:rsidR="0090392B" w:rsidRPr="00C333FF" w:rsidRDefault="0090392B" w:rsidP="00346D2D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estar registado.</w:t>
            </w:r>
          </w:p>
        </w:tc>
      </w:tr>
      <w:tr w:rsidR="0090392B" w:rsidRPr="00C333FF" w14:paraId="3341339E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7A966F6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83C101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90392B" w:rsidRPr="00C333FF" w14:paraId="68F66112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67660D5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511A8D62" w14:textId="77777777" w:rsidR="0090392B" w:rsidRPr="00C333FF" w:rsidRDefault="0090392B" w:rsidP="00346D2D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seleciona se quer ser um cliente standard, premium, fidelizado ou administrador (sabendo os requisitos de cada tipo de cliente).</w:t>
            </w:r>
          </w:p>
          <w:p w14:paraId="02AECD16" w14:textId="77777777" w:rsidR="0090392B" w:rsidRPr="00C333FF" w:rsidRDefault="0090392B" w:rsidP="00346D2D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confirma a sua opção de tipo de cliente.</w:t>
            </w:r>
          </w:p>
          <w:p w14:paraId="06FE685D" w14:textId="77777777" w:rsidR="0090392B" w:rsidRPr="00C333FF" w:rsidRDefault="0090392B" w:rsidP="00346D2D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arrepende-se da sua escolha.</w:t>
            </w:r>
          </w:p>
        </w:tc>
      </w:tr>
      <w:tr w:rsidR="0090392B" w:rsidRPr="00C333FF" w14:paraId="631F2B94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4EF6E39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08616A2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90392B" w:rsidRPr="00C333FF" w14:paraId="501297DF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3DD7A7C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154D57EA" w14:textId="77777777" w:rsidR="0090392B" w:rsidRPr="00C333FF" w:rsidRDefault="0090392B" w:rsidP="00346D2D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arrepende-se da sua escolha.</w:t>
            </w:r>
          </w:p>
          <w:p w14:paraId="533269D3" w14:textId="77777777" w:rsidR="0090392B" w:rsidRPr="00C333FF" w:rsidRDefault="0090392B" w:rsidP="00346D2D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pode alterar o tipo de cliente nas primeiras 24h após o primeiro registo ou no início de cada mês. </w:t>
            </w:r>
          </w:p>
        </w:tc>
      </w:tr>
      <w:tr w:rsidR="0090392B" w:rsidRPr="00C333FF" w14:paraId="31134001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7459262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1B193502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90392B" w:rsidRPr="00C333FF" w14:paraId="26BB0040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4A8B3BA2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5A7B8473" w14:textId="77777777" w:rsidR="0090392B" w:rsidRPr="00C333FF" w:rsidRDefault="0090392B" w:rsidP="00346D2D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Após a confirmação do cliente a base de dados é atualizada.</w:t>
            </w:r>
          </w:p>
          <w:p w14:paraId="4F951E5F" w14:textId="77777777" w:rsidR="0090392B" w:rsidRPr="00C333FF" w:rsidRDefault="0090392B" w:rsidP="00346D2D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é redirecionado para o portal.</w:t>
            </w:r>
          </w:p>
        </w:tc>
      </w:tr>
      <w:tr w:rsidR="0090392B" w:rsidRPr="00C333FF" w14:paraId="0EA8C3FB" w14:textId="77777777" w:rsidTr="0090392B">
        <w:tc>
          <w:tcPr>
            <w:tcW w:w="1271" w:type="dxa"/>
            <w:shd w:val="clear" w:color="auto" w:fill="DCDADA"/>
          </w:tcPr>
          <w:p w14:paraId="6F0553A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3A66A3DA" w14:textId="77777777" w:rsidR="0090392B" w:rsidRPr="00C333FF" w:rsidRDefault="0090392B" w:rsidP="00346D2D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Na escolha do tipo de cliente é especificado os requisitos a que cada um tem direito.</w:t>
            </w:r>
          </w:p>
        </w:tc>
      </w:tr>
    </w:tbl>
    <w:p w14:paraId="09958AAD" w14:textId="37642558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17F97E08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18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DD2BD3" w:rsidRPr="00DD2BD3" w14:paraId="7B311EA1" w14:textId="77777777" w:rsidTr="00DD2BD3">
        <w:tc>
          <w:tcPr>
            <w:tcW w:w="1271" w:type="dxa"/>
            <w:shd w:val="clear" w:color="auto" w:fill="DCDADA"/>
          </w:tcPr>
          <w:p w14:paraId="7B625258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05FDF874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Criar um Cartão Virtual</w:t>
            </w:r>
          </w:p>
        </w:tc>
      </w:tr>
      <w:tr w:rsidR="00DD2BD3" w:rsidRPr="00DD2BD3" w14:paraId="1767A6E0" w14:textId="77777777" w:rsidTr="00DD2BD3">
        <w:tc>
          <w:tcPr>
            <w:tcW w:w="1271" w:type="dxa"/>
            <w:shd w:val="clear" w:color="auto" w:fill="DCDADA"/>
          </w:tcPr>
          <w:p w14:paraId="2670F1F0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55FE49F2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Caso de Uso</w:t>
            </w:r>
          </w:p>
        </w:tc>
      </w:tr>
      <w:tr w:rsidR="00DD2BD3" w:rsidRPr="00DD2BD3" w14:paraId="28D26C86" w14:textId="77777777" w:rsidTr="00DD2BD3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7E79B0AB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1D7B9366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O cliente possui um cartão virtual com o qual pode pagar as suas compras</w:t>
            </w:r>
          </w:p>
        </w:tc>
      </w:tr>
      <w:tr w:rsidR="00DD2BD3" w:rsidRPr="00DD2BD3" w14:paraId="74E90596" w14:textId="77777777" w:rsidTr="00DD2BD3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2B9A1A90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51F9BD89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Os clientes</w:t>
            </w:r>
          </w:p>
        </w:tc>
      </w:tr>
      <w:tr w:rsidR="00DD2BD3" w:rsidRPr="00DD2BD3" w14:paraId="60A232EE" w14:textId="77777777" w:rsidTr="00591FAB">
        <w:tc>
          <w:tcPr>
            <w:tcW w:w="1271" w:type="dxa"/>
            <w:vMerge w:val="restart"/>
            <w:shd w:val="clear" w:color="auto" w:fill="DCDADA"/>
            <w:vAlign w:val="center"/>
          </w:tcPr>
          <w:p w14:paraId="2A883D03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479956C2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DD2BD3" w:rsidRPr="00DD2BD3" w14:paraId="12725E81" w14:textId="77777777" w:rsidTr="00DD2BD3">
        <w:tc>
          <w:tcPr>
            <w:tcW w:w="1271" w:type="dxa"/>
            <w:vMerge/>
            <w:shd w:val="clear" w:color="auto" w:fill="DCDADA"/>
            <w:vAlign w:val="center"/>
          </w:tcPr>
          <w:p w14:paraId="4988C83A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1F7624E6" w14:textId="387859EA" w:rsidR="00DD2BD3" w:rsidRPr="00DD2BD3" w:rsidRDefault="00DD2BD3" w:rsidP="00C359CB">
            <w:pPr>
              <w:numPr>
                <w:ilvl w:val="0"/>
                <w:numId w:val="73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 xml:space="preserve">O utilizador tem </w:t>
            </w:r>
            <w:r w:rsidR="00346D2D">
              <w:rPr>
                <w:rFonts w:eastAsia="Calibri" w:cs="Arial"/>
                <w:color w:val="auto"/>
              </w:rPr>
              <w:t>de</w:t>
            </w:r>
            <w:r w:rsidRPr="00DD2BD3">
              <w:rPr>
                <w:rFonts w:eastAsia="Calibri" w:cs="Arial"/>
                <w:color w:val="auto"/>
              </w:rPr>
              <w:t xml:space="preserve"> estar autenticado.</w:t>
            </w:r>
          </w:p>
        </w:tc>
      </w:tr>
      <w:tr w:rsidR="00DD2BD3" w:rsidRPr="00DD2BD3" w14:paraId="30724BEB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48A03143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448EAC3C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DD2BD3" w:rsidRPr="00DD2BD3" w14:paraId="5964F0E6" w14:textId="77777777" w:rsidTr="00DD2BD3">
        <w:tc>
          <w:tcPr>
            <w:tcW w:w="1271" w:type="dxa"/>
            <w:vMerge/>
            <w:shd w:val="clear" w:color="auto" w:fill="DCDADA"/>
            <w:vAlign w:val="center"/>
          </w:tcPr>
          <w:p w14:paraId="2BD75335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E9FF41D" w14:textId="77777777" w:rsidR="00DD2BD3" w:rsidRPr="00DD2BD3" w:rsidRDefault="00DD2BD3" w:rsidP="00C359CB">
            <w:pPr>
              <w:numPr>
                <w:ilvl w:val="0"/>
                <w:numId w:val="74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O sistema cria um cartão virtual caso o utilizador tenha permissão para isso.</w:t>
            </w:r>
          </w:p>
        </w:tc>
      </w:tr>
      <w:tr w:rsidR="00DD2BD3" w:rsidRPr="00DD2BD3" w14:paraId="0B8DBD26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107A84D8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47470B6A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DD2BD3" w:rsidRPr="00DD2BD3" w14:paraId="2FD1F135" w14:textId="77777777" w:rsidTr="00DD2BD3">
        <w:tc>
          <w:tcPr>
            <w:tcW w:w="1271" w:type="dxa"/>
            <w:vMerge/>
            <w:shd w:val="clear" w:color="auto" w:fill="DCDADA"/>
            <w:vAlign w:val="center"/>
          </w:tcPr>
          <w:p w14:paraId="579E13E6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666E4820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DD2BD3" w:rsidRPr="00DD2BD3" w14:paraId="4011A7A5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241F4237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5E3C0827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DD2BD3" w:rsidRPr="00DD2BD3" w14:paraId="2B4303E0" w14:textId="77777777" w:rsidTr="00DD2BD3">
        <w:tc>
          <w:tcPr>
            <w:tcW w:w="1271" w:type="dxa"/>
            <w:vMerge/>
            <w:shd w:val="clear" w:color="auto" w:fill="DCDADA"/>
            <w:vAlign w:val="center"/>
          </w:tcPr>
          <w:p w14:paraId="005938DE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9E73A8B" w14:textId="77777777" w:rsidR="00DD2BD3" w:rsidRPr="00DD2BD3" w:rsidRDefault="00DD2BD3" w:rsidP="00C359CB">
            <w:pPr>
              <w:numPr>
                <w:ilvl w:val="0"/>
                <w:numId w:val="7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O saldo do cartão eletrónico é iniciado a 0.00€.</w:t>
            </w:r>
          </w:p>
          <w:p w14:paraId="36BDD28C" w14:textId="77777777" w:rsidR="00DD2BD3" w:rsidRPr="00DD2BD3" w:rsidRDefault="00DD2BD3" w:rsidP="00C359CB">
            <w:pPr>
              <w:numPr>
                <w:ilvl w:val="0"/>
                <w:numId w:val="7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A base de dados é atualizada.</w:t>
            </w:r>
          </w:p>
        </w:tc>
      </w:tr>
      <w:tr w:rsidR="00DD2BD3" w:rsidRPr="00DD2BD3" w14:paraId="33498482" w14:textId="77777777" w:rsidTr="00DD2BD3">
        <w:tc>
          <w:tcPr>
            <w:tcW w:w="1271" w:type="dxa"/>
            <w:shd w:val="clear" w:color="auto" w:fill="DCDADA"/>
          </w:tcPr>
          <w:p w14:paraId="44F878FF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DD2BD3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0B46B990" w14:textId="77777777" w:rsidR="00DD2BD3" w:rsidRPr="00DD2BD3" w:rsidRDefault="00DD2BD3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</w:tbl>
    <w:p w14:paraId="6D781ABA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0C01AD5B" w14:textId="5E0B2ADC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5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0392B" w:rsidRPr="00C333FF" w14:paraId="534BCDA0" w14:textId="77777777" w:rsidTr="0090392B">
        <w:tc>
          <w:tcPr>
            <w:tcW w:w="1271" w:type="dxa"/>
            <w:shd w:val="clear" w:color="auto" w:fill="DCDADA"/>
          </w:tcPr>
          <w:p w14:paraId="128DDB2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671CB4A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Registar o saldo no cartão</w:t>
            </w:r>
          </w:p>
        </w:tc>
      </w:tr>
      <w:tr w:rsidR="0090392B" w:rsidRPr="00C333FF" w14:paraId="66D67533" w14:textId="77777777" w:rsidTr="0090392B">
        <w:tc>
          <w:tcPr>
            <w:tcW w:w="1271" w:type="dxa"/>
            <w:shd w:val="clear" w:color="auto" w:fill="DCDADA"/>
          </w:tcPr>
          <w:p w14:paraId="1E1C543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3FD844D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90392B" w:rsidRPr="00C333FF" w14:paraId="7BB5F398" w14:textId="77777777" w:rsidTr="0090392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4C5B181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5DB8202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Sempre que o cliente efetua uma alteração no saldo do cartão esse saldo é atualizado e registado.</w:t>
            </w:r>
          </w:p>
        </w:tc>
      </w:tr>
      <w:tr w:rsidR="0090392B" w:rsidRPr="00C333FF" w14:paraId="24DF65E6" w14:textId="77777777" w:rsidTr="0090392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0E4F0B5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09733C5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clientes</w:t>
            </w:r>
          </w:p>
        </w:tc>
      </w:tr>
      <w:tr w:rsidR="0090392B" w:rsidRPr="00C333FF" w14:paraId="596C9690" w14:textId="77777777" w:rsidTr="0090392B">
        <w:tc>
          <w:tcPr>
            <w:tcW w:w="1271" w:type="dxa"/>
            <w:vMerge w:val="restart"/>
            <w:shd w:val="clear" w:color="auto" w:fill="DCDADA"/>
            <w:vAlign w:val="center"/>
          </w:tcPr>
          <w:p w14:paraId="2954DF2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3802AB2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90392B" w:rsidRPr="00C333FF" w14:paraId="09728B85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35D8F04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5E867EBA" w14:textId="77777777" w:rsidR="0090392B" w:rsidRPr="00C333FF" w:rsidRDefault="0090392B" w:rsidP="00346D2D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estar registado.</w:t>
            </w:r>
          </w:p>
          <w:p w14:paraId="68B8827B" w14:textId="77777777" w:rsidR="0090392B" w:rsidRPr="00C333FF" w:rsidRDefault="0090392B" w:rsidP="00346D2D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deve possuir um cartão eletrónico.</w:t>
            </w:r>
          </w:p>
        </w:tc>
      </w:tr>
      <w:tr w:rsidR="0090392B" w:rsidRPr="00C333FF" w14:paraId="639A108C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0A5F10D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C1598F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90392B" w:rsidRPr="00C333FF" w14:paraId="5EF54B2B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879BC6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613C8FD5" w14:textId="77777777" w:rsidR="0090392B" w:rsidRPr="00C333FF" w:rsidRDefault="0090392B" w:rsidP="00346D2D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efetua uma alteração no saldo do cartão (Carregamento/Compra).</w:t>
            </w:r>
          </w:p>
          <w:p w14:paraId="6B66B9DD" w14:textId="77777777" w:rsidR="0090392B" w:rsidRPr="00C333FF" w:rsidRDefault="0090392B" w:rsidP="00346D2D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saldo é atualizado e registado no cartão.</w:t>
            </w:r>
          </w:p>
        </w:tc>
      </w:tr>
      <w:tr w:rsidR="0090392B" w:rsidRPr="00C333FF" w14:paraId="1821BE8A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0351A27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6DD1792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90392B" w:rsidRPr="00C333FF" w14:paraId="22006ABE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619777C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0ADB816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90392B" w:rsidRPr="00C333FF" w14:paraId="04EDE439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050BCD7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30D560C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90392B" w:rsidRPr="00C333FF" w14:paraId="054C71DE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355907D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338EB89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90392B" w:rsidRPr="00C333FF" w14:paraId="6DFE3D6D" w14:textId="77777777" w:rsidTr="0090392B">
        <w:tc>
          <w:tcPr>
            <w:tcW w:w="1271" w:type="dxa"/>
            <w:shd w:val="clear" w:color="auto" w:fill="DCDADA"/>
          </w:tcPr>
          <w:p w14:paraId="60B9128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3708F726" w14:textId="77777777" w:rsidR="0090392B" w:rsidRPr="00C333FF" w:rsidRDefault="0090392B" w:rsidP="00346D2D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Quando o cliente adquire o cartão eletrónico, o saldo é registado como 0,00€.</w:t>
            </w:r>
          </w:p>
        </w:tc>
      </w:tr>
    </w:tbl>
    <w:p w14:paraId="09A595B4" w14:textId="03ACDBC2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5EE7F4F2" w14:textId="46B3443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6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0392B" w:rsidRPr="00C333FF" w14:paraId="2C61D67B" w14:textId="77777777" w:rsidTr="0090392B">
        <w:tc>
          <w:tcPr>
            <w:tcW w:w="1271" w:type="dxa"/>
            <w:shd w:val="clear" w:color="auto" w:fill="DCDADA"/>
          </w:tcPr>
          <w:p w14:paraId="256EEAF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2B385D5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C333FF">
              <w:rPr>
                <w:rFonts w:eastAsia="Calibri" w:cs="Arial"/>
                <w:color w:val="auto"/>
              </w:rPr>
              <w:t xml:space="preserve"> de ficheiros</w:t>
            </w:r>
          </w:p>
        </w:tc>
      </w:tr>
      <w:tr w:rsidR="0090392B" w:rsidRPr="00C333FF" w14:paraId="37006B94" w14:textId="77777777" w:rsidTr="0090392B">
        <w:tc>
          <w:tcPr>
            <w:tcW w:w="1271" w:type="dxa"/>
            <w:shd w:val="clear" w:color="auto" w:fill="DCDADA"/>
          </w:tcPr>
          <w:p w14:paraId="406DFA8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5631290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90392B" w:rsidRPr="00C333FF" w14:paraId="052C9608" w14:textId="77777777" w:rsidTr="0090392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262BEBC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7E00F10E" w14:textId="2CBB5994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faz o </w:t>
            </w:r>
            <w:r w:rsidR="00346D2D" w:rsidRPr="00346D2D">
              <w:rPr>
                <w:rFonts w:eastAsia="Calibri" w:cs="Arial"/>
                <w:i/>
                <w:iCs/>
                <w:color w:val="auto"/>
              </w:rPr>
              <w:t>D</w:t>
            </w:r>
            <w:r w:rsidRPr="00346D2D">
              <w:rPr>
                <w:rFonts w:eastAsia="Calibri" w:cs="Arial"/>
                <w:i/>
                <w:iCs/>
                <w:color w:val="auto"/>
              </w:rPr>
              <w:t>ownload</w:t>
            </w:r>
            <w:r w:rsidRPr="00C333FF">
              <w:rPr>
                <w:rFonts w:eastAsia="Calibri" w:cs="Arial"/>
                <w:color w:val="auto"/>
              </w:rPr>
              <w:t xml:space="preserve"> de um ficheiro.</w:t>
            </w:r>
          </w:p>
        </w:tc>
      </w:tr>
      <w:tr w:rsidR="0090392B" w:rsidRPr="00C333FF" w14:paraId="69D122D3" w14:textId="77777777" w:rsidTr="0090392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1A8472C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6633BC7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clientes</w:t>
            </w:r>
          </w:p>
        </w:tc>
      </w:tr>
      <w:tr w:rsidR="0090392B" w:rsidRPr="00C333FF" w14:paraId="0CF309C5" w14:textId="77777777" w:rsidTr="0090392B">
        <w:tc>
          <w:tcPr>
            <w:tcW w:w="1271" w:type="dxa"/>
            <w:vMerge w:val="restart"/>
            <w:shd w:val="clear" w:color="auto" w:fill="DCDADA"/>
            <w:vAlign w:val="center"/>
          </w:tcPr>
          <w:p w14:paraId="1731E87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70AF378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90392B" w:rsidRPr="00C333FF" w14:paraId="13858437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62CA939F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108E186D" w14:textId="77777777" w:rsidR="0090392B" w:rsidRPr="00C333FF" w:rsidRDefault="0090392B" w:rsidP="00346D2D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estar registado.</w:t>
            </w:r>
          </w:p>
          <w:p w14:paraId="364BC306" w14:textId="77777777" w:rsidR="0090392B" w:rsidRPr="00C333FF" w:rsidRDefault="0090392B" w:rsidP="00346D2D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ter selecionado o ficheiro que pretende descarregar.</w:t>
            </w:r>
          </w:p>
        </w:tc>
      </w:tr>
      <w:tr w:rsidR="0090392B" w:rsidRPr="00C333FF" w14:paraId="0F1173CF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042DECF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0E7FE3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90392B" w:rsidRPr="00C333FF" w14:paraId="79C8C6B3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B94733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915B6FC" w14:textId="77777777" w:rsidR="0090392B" w:rsidRPr="00C333FF" w:rsidRDefault="0090392B" w:rsidP="00346D2D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seleciona </w:t>
            </w:r>
            <w:r w:rsidRPr="00346D2D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C333FF">
              <w:rPr>
                <w:rFonts w:eastAsia="Calibri" w:cs="Arial"/>
                <w:color w:val="auto"/>
              </w:rPr>
              <w:t xml:space="preserve"> para descarregar o ficheiro selecionado.</w:t>
            </w:r>
          </w:p>
          <w:p w14:paraId="5119DADB" w14:textId="77777777" w:rsidR="0090392B" w:rsidRPr="00C333FF" w:rsidRDefault="0090392B" w:rsidP="00346D2D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ficheiro ser pago e o cliente não ter permissão para o descarregar.</w:t>
            </w:r>
          </w:p>
          <w:p w14:paraId="67EDE065" w14:textId="77777777" w:rsidR="0090392B" w:rsidRPr="00C333FF" w:rsidRDefault="0090392B" w:rsidP="00346D2D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ficheiro ser pago e o cliente não ter sado suficiente para o adquirir.</w:t>
            </w:r>
          </w:p>
          <w:p w14:paraId="2BC65E8E" w14:textId="77777777" w:rsidR="0090392B" w:rsidRPr="00C333FF" w:rsidRDefault="0090392B" w:rsidP="00346D2D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ficheiro começa a ser descarregado.</w:t>
            </w:r>
          </w:p>
          <w:p w14:paraId="74263B95" w14:textId="77777777" w:rsidR="0090392B" w:rsidRPr="00C333FF" w:rsidRDefault="0090392B" w:rsidP="00346D2D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ficheiro é descarregado com sucesso.</w:t>
            </w:r>
          </w:p>
        </w:tc>
      </w:tr>
      <w:tr w:rsidR="0090392B" w:rsidRPr="00C333FF" w14:paraId="1F2F6D42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67BBFB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47748C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90392B" w:rsidRPr="00C333FF" w14:paraId="7B38A599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797F3FB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21BD096F" w14:textId="77777777" w:rsidR="0090392B" w:rsidRPr="00C333FF" w:rsidRDefault="0090392B" w:rsidP="00346D2D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ficheiro ser pago e o cliente não ter permissão para o descarregar.</w:t>
            </w:r>
          </w:p>
          <w:p w14:paraId="6C1F9DCB" w14:textId="77777777" w:rsidR="0090392B" w:rsidRPr="00C333FF" w:rsidRDefault="0090392B" w:rsidP="00346D2D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é informado que o seu tipo de cliente não lhe permite descarregar o ficheiro.</w:t>
            </w:r>
          </w:p>
          <w:p w14:paraId="13F576F9" w14:textId="77777777" w:rsidR="0090392B" w:rsidRPr="00C333FF" w:rsidRDefault="0090392B" w:rsidP="00346D2D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ficheiro ser pago e o cliente não ter saldo suficiente para o adquirir.</w:t>
            </w:r>
          </w:p>
          <w:p w14:paraId="4AE1FC9B" w14:textId="77777777" w:rsidR="0090392B" w:rsidRPr="00C333FF" w:rsidRDefault="0090392B" w:rsidP="00346D2D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é informado que o seu saldo não é suficiente para adquirir o ficheiro.</w:t>
            </w:r>
          </w:p>
          <w:p w14:paraId="5AA4B174" w14:textId="77777777" w:rsidR="0090392B" w:rsidRPr="00C333FF" w:rsidRDefault="0090392B" w:rsidP="00346D2D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é informado do saldo que possui no momento.</w:t>
            </w:r>
          </w:p>
        </w:tc>
      </w:tr>
      <w:tr w:rsidR="0090392B" w:rsidRPr="00C333FF" w14:paraId="000CADF7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4735E57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9B06B2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90392B" w:rsidRPr="00C333FF" w14:paraId="0C38A62F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017A7FB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5382AF61" w14:textId="77777777" w:rsidR="0090392B" w:rsidRPr="00C333FF" w:rsidRDefault="0090392B" w:rsidP="00346D2D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Após o ficheiro ser descarregado o cliente é informado de que o ficheiro selecionado foi descarregado com sucesso.</w:t>
            </w:r>
          </w:p>
          <w:p w14:paraId="578EF532" w14:textId="77777777" w:rsidR="0090392B" w:rsidRPr="00C333FF" w:rsidRDefault="0090392B" w:rsidP="00346D2D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 base de dados é atualizada.</w:t>
            </w:r>
          </w:p>
          <w:p w14:paraId="22615CFA" w14:textId="77777777" w:rsidR="0090392B" w:rsidRPr="00C333FF" w:rsidRDefault="0090392B" w:rsidP="00346D2D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é redirecionado para o portal.</w:t>
            </w:r>
          </w:p>
        </w:tc>
      </w:tr>
      <w:tr w:rsidR="0090392B" w:rsidRPr="00C333FF" w14:paraId="7489F625" w14:textId="77777777" w:rsidTr="0090392B">
        <w:tc>
          <w:tcPr>
            <w:tcW w:w="1271" w:type="dxa"/>
            <w:shd w:val="clear" w:color="auto" w:fill="DCDADA"/>
          </w:tcPr>
          <w:p w14:paraId="744C17D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263C5B5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</w:tbl>
    <w:p w14:paraId="166F82BC" w14:textId="6D6EE6B0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5294E094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19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0D75EB" w:rsidRPr="000D75EB" w14:paraId="4976BC74" w14:textId="77777777" w:rsidTr="000D75EB">
        <w:tc>
          <w:tcPr>
            <w:tcW w:w="1271" w:type="dxa"/>
            <w:shd w:val="clear" w:color="auto" w:fill="DCDADA"/>
          </w:tcPr>
          <w:p w14:paraId="210C18D0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6820B2C2" w14:textId="5A6328FF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Compra</w:t>
            </w:r>
            <w:r w:rsidRPr="00C333FF">
              <w:rPr>
                <w:rFonts w:eastAsia="Calibri" w:cs="Arial"/>
                <w:color w:val="auto"/>
              </w:rPr>
              <w:t xml:space="preserve"> de</w:t>
            </w:r>
            <w:r w:rsidRPr="000D75EB">
              <w:rPr>
                <w:rFonts w:eastAsia="Calibri" w:cs="Arial"/>
                <w:color w:val="auto"/>
              </w:rPr>
              <w:t xml:space="preserve"> Ficheiros</w:t>
            </w:r>
          </w:p>
        </w:tc>
      </w:tr>
      <w:tr w:rsidR="000D75EB" w:rsidRPr="000D75EB" w14:paraId="2A6BEA8B" w14:textId="77777777" w:rsidTr="000D75EB">
        <w:tc>
          <w:tcPr>
            <w:tcW w:w="1271" w:type="dxa"/>
            <w:shd w:val="clear" w:color="auto" w:fill="DCDADA"/>
          </w:tcPr>
          <w:p w14:paraId="6B289145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0E59E9D3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Caso de Uso</w:t>
            </w:r>
          </w:p>
        </w:tc>
      </w:tr>
      <w:tr w:rsidR="000D75EB" w:rsidRPr="000D75EB" w14:paraId="1579352F" w14:textId="77777777" w:rsidTr="000D75E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09119464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02767528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cliente compra um ficheiro.</w:t>
            </w:r>
          </w:p>
        </w:tc>
      </w:tr>
      <w:tr w:rsidR="000D75EB" w:rsidRPr="000D75EB" w14:paraId="772258D0" w14:textId="77777777" w:rsidTr="000D75E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65FA01A6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431E2947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Os clientes</w:t>
            </w:r>
          </w:p>
        </w:tc>
      </w:tr>
      <w:tr w:rsidR="000D75EB" w:rsidRPr="000D75EB" w14:paraId="3A638E26" w14:textId="77777777" w:rsidTr="00591FAB">
        <w:tc>
          <w:tcPr>
            <w:tcW w:w="1271" w:type="dxa"/>
            <w:vMerge w:val="restart"/>
            <w:shd w:val="clear" w:color="auto" w:fill="DCDADA"/>
            <w:vAlign w:val="center"/>
          </w:tcPr>
          <w:p w14:paraId="7BB62376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157B6878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0D75EB" w:rsidRPr="000D75EB" w14:paraId="1226E7DB" w14:textId="77777777" w:rsidTr="000D75EB">
        <w:tc>
          <w:tcPr>
            <w:tcW w:w="1271" w:type="dxa"/>
            <w:vMerge/>
            <w:shd w:val="clear" w:color="auto" w:fill="DCDADA"/>
            <w:vAlign w:val="center"/>
          </w:tcPr>
          <w:p w14:paraId="18511762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9FABA54" w14:textId="77777777" w:rsidR="000D75EB" w:rsidRPr="000D75EB" w:rsidRDefault="000D75EB" w:rsidP="00C359CB">
            <w:pPr>
              <w:numPr>
                <w:ilvl w:val="0"/>
                <w:numId w:val="7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utilizador tem de estar autenticado.</w:t>
            </w:r>
          </w:p>
          <w:p w14:paraId="22CB1D68" w14:textId="77777777" w:rsidR="000D75EB" w:rsidRPr="000D75EB" w:rsidRDefault="000D75EB" w:rsidP="00C359CB">
            <w:pPr>
              <w:numPr>
                <w:ilvl w:val="0"/>
                <w:numId w:val="7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utilizador tem de possuir um cartão eletrónico.</w:t>
            </w:r>
          </w:p>
          <w:p w14:paraId="6533E00B" w14:textId="77777777" w:rsidR="000D75EB" w:rsidRPr="000D75EB" w:rsidRDefault="000D75EB" w:rsidP="00C359CB">
            <w:pPr>
              <w:numPr>
                <w:ilvl w:val="0"/>
                <w:numId w:val="7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utilizador seleciona os ficheiros que quer adquirir.</w:t>
            </w:r>
          </w:p>
        </w:tc>
      </w:tr>
      <w:tr w:rsidR="000D75EB" w:rsidRPr="000D75EB" w14:paraId="76165079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79997893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0FB38C34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0D75EB" w:rsidRPr="000D75EB" w14:paraId="5CD0B57A" w14:textId="77777777" w:rsidTr="000D75EB">
        <w:tc>
          <w:tcPr>
            <w:tcW w:w="1271" w:type="dxa"/>
            <w:vMerge/>
            <w:shd w:val="clear" w:color="auto" w:fill="DCDADA"/>
            <w:vAlign w:val="center"/>
          </w:tcPr>
          <w:p w14:paraId="511A2AE4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3EC4D42" w14:textId="7E99104A" w:rsidR="000D75EB" w:rsidRPr="000D75EB" w:rsidRDefault="000D75EB" w:rsidP="00C359CB">
            <w:pPr>
              <w:numPr>
                <w:ilvl w:val="0"/>
                <w:numId w:val="7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 xml:space="preserve">O utilizador seleciona a opção </w:t>
            </w:r>
            <w:r w:rsidR="00346D2D" w:rsidRPr="00346D2D">
              <w:rPr>
                <w:rFonts w:eastAsia="Calibri" w:cs="Arial"/>
                <w:i/>
                <w:iCs/>
                <w:color w:val="auto"/>
              </w:rPr>
              <w:t>D</w:t>
            </w:r>
            <w:r w:rsidRPr="000D75EB">
              <w:rPr>
                <w:rFonts w:eastAsia="Calibri" w:cs="Arial"/>
                <w:i/>
                <w:iCs/>
                <w:color w:val="auto"/>
              </w:rPr>
              <w:t>ownload</w:t>
            </w:r>
            <w:r w:rsidRPr="000D75EB">
              <w:rPr>
                <w:rFonts w:eastAsia="Calibri" w:cs="Arial"/>
                <w:color w:val="auto"/>
              </w:rPr>
              <w:t>.</w:t>
            </w:r>
          </w:p>
          <w:p w14:paraId="4B5CD469" w14:textId="77777777" w:rsidR="000D75EB" w:rsidRPr="000D75EB" w:rsidRDefault="000D75EB" w:rsidP="00C359CB">
            <w:pPr>
              <w:numPr>
                <w:ilvl w:val="0"/>
                <w:numId w:val="7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sistema informa que é necessário fazer um pagamento para adquirir os ficheiros selecionados.</w:t>
            </w:r>
          </w:p>
          <w:p w14:paraId="434DAEAA" w14:textId="77777777" w:rsidR="000D75EB" w:rsidRPr="000D75EB" w:rsidRDefault="000D75EB" w:rsidP="00C359CB">
            <w:pPr>
              <w:numPr>
                <w:ilvl w:val="0"/>
                <w:numId w:val="7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utilizador faz o pagamento.</w:t>
            </w:r>
          </w:p>
          <w:p w14:paraId="16328687" w14:textId="77777777" w:rsidR="000D75EB" w:rsidRPr="000D75EB" w:rsidRDefault="000D75EB" w:rsidP="00C359CB">
            <w:pPr>
              <w:numPr>
                <w:ilvl w:val="0"/>
                <w:numId w:val="7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utilizador não tem saldo suficiente para efetuar o pagamento.</w:t>
            </w:r>
          </w:p>
          <w:p w14:paraId="2B5FA98F" w14:textId="77777777" w:rsidR="000D75EB" w:rsidRPr="000D75EB" w:rsidRDefault="000D75EB" w:rsidP="00C359CB">
            <w:pPr>
              <w:numPr>
                <w:ilvl w:val="0"/>
                <w:numId w:val="7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sistema informa que o pagamento foi efetuado com sucesso.</w:t>
            </w:r>
          </w:p>
          <w:p w14:paraId="0FF8957D" w14:textId="77777777" w:rsidR="000D75EB" w:rsidRPr="000D75EB" w:rsidRDefault="000D75EB" w:rsidP="00C359CB">
            <w:pPr>
              <w:numPr>
                <w:ilvl w:val="0"/>
                <w:numId w:val="7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A compra não é realizada com sucesso.</w:t>
            </w:r>
          </w:p>
          <w:p w14:paraId="4E8B9B46" w14:textId="5E463C95" w:rsidR="000D75EB" w:rsidRPr="000D75EB" w:rsidRDefault="000D75EB" w:rsidP="00C359CB">
            <w:pPr>
              <w:numPr>
                <w:ilvl w:val="0"/>
                <w:numId w:val="7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 xml:space="preserve">O </w:t>
            </w:r>
            <w:r w:rsidR="00346D2D" w:rsidRPr="00346D2D">
              <w:rPr>
                <w:rFonts w:eastAsia="Calibri" w:cs="Arial"/>
                <w:i/>
                <w:iCs/>
                <w:color w:val="auto"/>
              </w:rPr>
              <w:t>D</w:t>
            </w:r>
            <w:r w:rsidRPr="000D75EB">
              <w:rPr>
                <w:rFonts w:eastAsia="Calibri" w:cs="Arial"/>
                <w:i/>
                <w:iCs/>
                <w:color w:val="auto"/>
              </w:rPr>
              <w:t>ownload</w:t>
            </w:r>
            <w:r w:rsidRPr="000D75EB">
              <w:rPr>
                <w:rFonts w:eastAsia="Calibri" w:cs="Arial"/>
                <w:color w:val="auto"/>
              </w:rPr>
              <w:t xml:space="preserve"> é iniciado.</w:t>
            </w:r>
          </w:p>
        </w:tc>
      </w:tr>
      <w:tr w:rsidR="000D75EB" w:rsidRPr="000D75EB" w14:paraId="0C88FC1D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4DCEFC7C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18B901DB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0D75EB" w:rsidRPr="000D75EB" w14:paraId="27A7B7F5" w14:textId="77777777" w:rsidTr="000D75EB">
        <w:tc>
          <w:tcPr>
            <w:tcW w:w="1271" w:type="dxa"/>
            <w:vMerge/>
            <w:shd w:val="clear" w:color="auto" w:fill="DCDADA"/>
            <w:vAlign w:val="center"/>
          </w:tcPr>
          <w:p w14:paraId="7E3C97EF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59D9CE3" w14:textId="77777777" w:rsidR="000D75EB" w:rsidRPr="000D75EB" w:rsidRDefault="000D75EB" w:rsidP="00C359CB">
            <w:pPr>
              <w:numPr>
                <w:ilvl w:val="0"/>
                <w:numId w:val="79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utilizador não tem saldo suficiente para efetuar o pagamento.</w:t>
            </w:r>
          </w:p>
          <w:p w14:paraId="3A98B46A" w14:textId="77777777" w:rsidR="000D75EB" w:rsidRPr="000D75EB" w:rsidRDefault="000D75EB" w:rsidP="00C359CB">
            <w:pPr>
              <w:numPr>
                <w:ilvl w:val="0"/>
                <w:numId w:val="80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sistema informa que o utilizador não tem saldo suficiente para efetuar o pagamento.</w:t>
            </w:r>
          </w:p>
          <w:p w14:paraId="0F4E1B68" w14:textId="77777777" w:rsidR="000D75EB" w:rsidRPr="000D75EB" w:rsidRDefault="000D75EB" w:rsidP="00C359CB">
            <w:pPr>
              <w:numPr>
                <w:ilvl w:val="0"/>
                <w:numId w:val="79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A compra não é realizada com sucesso.</w:t>
            </w:r>
          </w:p>
          <w:p w14:paraId="427E108A" w14:textId="77777777" w:rsidR="000D75EB" w:rsidRPr="000D75EB" w:rsidRDefault="000D75EB" w:rsidP="00C359CB">
            <w:pPr>
              <w:numPr>
                <w:ilvl w:val="0"/>
                <w:numId w:val="81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Os dados inseridos para a compra do ficheiro estão incorretos.</w:t>
            </w:r>
          </w:p>
          <w:p w14:paraId="794D5AF7" w14:textId="77777777" w:rsidR="000D75EB" w:rsidRPr="000D75EB" w:rsidRDefault="000D75EB" w:rsidP="00C359CB">
            <w:pPr>
              <w:numPr>
                <w:ilvl w:val="0"/>
                <w:numId w:val="81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Não foi utilizado um dos métodos de pagamento aceites pelo sistema.</w:t>
            </w:r>
          </w:p>
        </w:tc>
      </w:tr>
      <w:tr w:rsidR="000D75EB" w:rsidRPr="000D75EB" w14:paraId="002CCA87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68490027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5397C351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0D75EB" w:rsidRPr="000D75EB" w14:paraId="542DD4F4" w14:textId="77777777" w:rsidTr="000D75EB">
        <w:tc>
          <w:tcPr>
            <w:tcW w:w="1271" w:type="dxa"/>
            <w:vMerge/>
            <w:shd w:val="clear" w:color="auto" w:fill="DCDADA"/>
            <w:vAlign w:val="center"/>
          </w:tcPr>
          <w:p w14:paraId="51625730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44B7A47B" w14:textId="77777777" w:rsidR="000D75EB" w:rsidRPr="000D75EB" w:rsidRDefault="000D75EB" w:rsidP="00C359CB">
            <w:pPr>
              <w:numPr>
                <w:ilvl w:val="0"/>
                <w:numId w:val="8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Após a compra ser efetuada com sucesso é emitida uma fatura ao utilizador com os detalhes da compra efetuada que ficará registada na conta corrente do utilizador.</w:t>
            </w:r>
          </w:p>
        </w:tc>
      </w:tr>
      <w:tr w:rsidR="000D75EB" w:rsidRPr="000D75EB" w14:paraId="0CB195BE" w14:textId="77777777" w:rsidTr="000D75EB">
        <w:tc>
          <w:tcPr>
            <w:tcW w:w="1271" w:type="dxa"/>
            <w:shd w:val="clear" w:color="auto" w:fill="DCDADA"/>
          </w:tcPr>
          <w:p w14:paraId="7D4F7F69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6DD7D920" w14:textId="77777777" w:rsidR="000D75EB" w:rsidRPr="000D75EB" w:rsidRDefault="000D75EB" w:rsidP="00C359CB">
            <w:pPr>
              <w:numPr>
                <w:ilvl w:val="0"/>
                <w:numId w:val="83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 xml:space="preserve">Durante um </w:t>
            </w:r>
            <w:proofErr w:type="gramStart"/>
            <w:r w:rsidRPr="000D75EB">
              <w:rPr>
                <w:rFonts w:eastAsia="Calibri" w:cs="Arial"/>
                <w:color w:val="auto"/>
              </w:rPr>
              <w:t>período de tempo</w:t>
            </w:r>
            <w:proofErr w:type="gramEnd"/>
            <w:r w:rsidRPr="000D75EB">
              <w:rPr>
                <w:rFonts w:eastAsia="Calibri" w:cs="Arial"/>
                <w:color w:val="auto"/>
              </w:rPr>
              <w:t>, o utilizador poderá descarregar os ficheiros o número de vezes que pretender.</w:t>
            </w:r>
          </w:p>
        </w:tc>
      </w:tr>
    </w:tbl>
    <w:p w14:paraId="6A0B385C" w14:textId="1511C4B0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12BCBB6C" w14:textId="765D0810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7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0392B" w:rsidRPr="00C333FF" w14:paraId="4EE32085" w14:textId="77777777" w:rsidTr="0090392B">
        <w:tc>
          <w:tcPr>
            <w:tcW w:w="1271" w:type="dxa"/>
            <w:shd w:val="clear" w:color="auto" w:fill="DCDADA"/>
          </w:tcPr>
          <w:p w14:paraId="47411E8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283D333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Venda de ficheiros</w:t>
            </w:r>
          </w:p>
        </w:tc>
      </w:tr>
      <w:tr w:rsidR="0090392B" w:rsidRPr="00C333FF" w14:paraId="78C6B4B0" w14:textId="77777777" w:rsidTr="0090392B">
        <w:tc>
          <w:tcPr>
            <w:tcW w:w="1271" w:type="dxa"/>
            <w:shd w:val="clear" w:color="auto" w:fill="DCDADA"/>
          </w:tcPr>
          <w:p w14:paraId="7A63701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53D04A7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90392B" w:rsidRPr="00C333FF" w14:paraId="196E35F0" w14:textId="77777777" w:rsidTr="0090392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7A0EB9DF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21FD9C9F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define um preço a ser pago para o descarregar. </w:t>
            </w:r>
          </w:p>
        </w:tc>
      </w:tr>
      <w:tr w:rsidR="0090392B" w:rsidRPr="00C333FF" w14:paraId="7B5E2B16" w14:textId="77777777" w:rsidTr="0090392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3417F82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1698B4D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clientes</w:t>
            </w:r>
          </w:p>
        </w:tc>
      </w:tr>
      <w:tr w:rsidR="0090392B" w:rsidRPr="00C333FF" w14:paraId="3AD67EA2" w14:textId="77777777" w:rsidTr="0090392B">
        <w:tc>
          <w:tcPr>
            <w:tcW w:w="1271" w:type="dxa"/>
            <w:vMerge w:val="restart"/>
            <w:shd w:val="clear" w:color="auto" w:fill="DCDADA"/>
            <w:vAlign w:val="center"/>
          </w:tcPr>
          <w:p w14:paraId="66A7F7C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54D9992F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90392B" w:rsidRPr="00C333FF" w14:paraId="384FFCFC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51C4EF8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0B2616B7" w14:textId="62F9C1E9" w:rsidR="0090392B" w:rsidRPr="00C333FF" w:rsidRDefault="0090392B" w:rsidP="00346D2D">
            <w:pPr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</w:t>
            </w:r>
            <w:r w:rsidR="00CB48A8" w:rsidRPr="00C333FF">
              <w:rPr>
                <w:rFonts w:eastAsia="Calibri" w:cs="Arial"/>
                <w:color w:val="auto"/>
              </w:rPr>
              <w:t xml:space="preserve"> de</w:t>
            </w:r>
            <w:r w:rsidRPr="00C333FF">
              <w:rPr>
                <w:rFonts w:eastAsia="Calibri" w:cs="Arial"/>
                <w:color w:val="auto"/>
              </w:rPr>
              <w:t xml:space="preserve"> estar registado.</w:t>
            </w:r>
          </w:p>
          <w:p w14:paraId="4F4229F2" w14:textId="77777777" w:rsidR="0090392B" w:rsidRPr="00C333FF" w:rsidRDefault="0090392B" w:rsidP="00346D2D">
            <w:pPr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selecionou o ficheiro do qual pretende fazer ou, já fez,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Upload</w:t>
            </w:r>
            <w:r w:rsidRPr="00C333FF">
              <w:rPr>
                <w:rFonts w:eastAsia="Calibri" w:cs="Arial"/>
                <w:color w:val="auto"/>
              </w:rPr>
              <w:t>.</w:t>
            </w:r>
          </w:p>
        </w:tc>
      </w:tr>
      <w:tr w:rsidR="0090392B" w:rsidRPr="00C333FF" w14:paraId="4502F1C2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6FA921B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468059D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90392B" w:rsidRPr="00C333FF" w14:paraId="62E75133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1D016DD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5AE01DE2" w14:textId="77777777" w:rsidR="0090392B" w:rsidRPr="00C333FF" w:rsidRDefault="0090392B" w:rsidP="00346D2D">
            <w:pPr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define o preço que quiser por o ficheiro a disponibilizar ou, se o ficheiro já estiver a ser disponibilizado, pode alterar o preço dado a qualquer altura.</w:t>
            </w:r>
          </w:p>
        </w:tc>
      </w:tr>
      <w:tr w:rsidR="0090392B" w:rsidRPr="00C333FF" w14:paraId="0DC0C450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5F22F32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5AD7395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90392B" w:rsidRPr="00C333FF" w14:paraId="56F8114C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3737D98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4A0C6D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90392B" w:rsidRPr="00C333FF" w14:paraId="3190494C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05BC74A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29D37DD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90392B" w:rsidRPr="00C333FF" w14:paraId="0E7480C0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0758C36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34DE5C4" w14:textId="77777777" w:rsidR="0090392B" w:rsidRPr="00C333FF" w:rsidRDefault="0090392B" w:rsidP="00346D2D">
            <w:pPr>
              <w:numPr>
                <w:ilvl w:val="0"/>
                <w:numId w:val="34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 base de dados é atualizada.</w:t>
            </w:r>
          </w:p>
        </w:tc>
      </w:tr>
      <w:tr w:rsidR="0090392B" w:rsidRPr="00C333FF" w14:paraId="403CA709" w14:textId="77777777" w:rsidTr="0090392B">
        <w:tc>
          <w:tcPr>
            <w:tcW w:w="1271" w:type="dxa"/>
            <w:shd w:val="clear" w:color="auto" w:fill="DCDADA"/>
          </w:tcPr>
          <w:p w14:paraId="267BF2A2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7C18031F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</w:tbl>
    <w:p w14:paraId="09ACFCAD" w14:textId="33B3B1D3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0FB9C186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20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0D75EB" w:rsidRPr="000D75EB" w14:paraId="5406C400" w14:textId="77777777" w:rsidTr="000D75EB">
        <w:tc>
          <w:tcPr>
            <w:tcW w:w="1271" w:type="dxa"/>
            <w:shd w:val="clear" w:color="auto" w:fill="DCDADA"/>
          </w:tcPr>
          <w:p w14:paraId="45F7F214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540EBA1D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Criar Debates</w:t>
            </w:r>
          </w:p>
        </w:tc>
      </w:tr>
      <w:tr w:rsidR="000D75EB" w:rsidRPr="000D75EB" w14:paraId="0E5C8077" w14:textId="77777777" w:rsidTr="000D75EB">
        <w:tc>
          <w:tcPr>
            <w:tcW w:w="1271" w:type="dxa"/>
            <w:shd w:val="clear" w:color="auto" w:fill="DCDADA"/>
          </w:tcPr>
          <w:p w14:paraId="229A0932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0A5F8ACD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Caso de uso</w:t>
            </w:r>
          </w:p>
        </w:tc>
      </w:tr>
      <w:tr w:rsidR="000D75EB" w:rsidRPr="000D75EB" w14:paraId="7E8274D8" w14:textId="77777777" w:rsidTr="000D75E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0DB90C3B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0F16F35A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cliente cria um debate</w:t>
            </w:r>
          </w:p>
        </w:tc>
      </w:tr>
      <w:tr w:rsidR="000D75EB" w:rsidRPr="000D75EB" w14:paraId="1EDD191F" w14:textId="77777777" w:rsidTr="000D75E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6DC988AA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678CC7E2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Os clientes</w:t>
            </w:r>
          </w:p>
        </w:tc>
      </w:tr>
      <w:tr w:rsidR="000D75EB" w:rsidRPr="000D75EB" w14:paraId="23AA4E54" w14:textId="77777777" w:rsidTr="00591FAB">
        <w:tc>
          <w:tcPr>
            <w:tcW w:w="1271" w:type="dxa"/>
            <w:vMerge w:val="restart"/>
            <w:shd w:val="clear" w:color="auto" w:fill="DCDADA"/>
            <w:vAlign w:val="center"/>
          </w:tcPr>
          <w:p w14:paraId="231982F2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24C138BC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0D75EB" w:rsidRPr="000D75EB" w14:paraId="7199BB69" w14:textId="77777777" w:rsidTr="000D75EB">
        <w:tc>
          <w:tcPr>
            <w:tcW w:w="1271" w:type="dxa"/>
            <w:vMerge/>
            <w:shd w:val="clear" w:color="auto" w:fill="DCDADA"/>
            <w:vAlign w:val="center"/>
          </w:tcPr>
          <w:p w14:paraId="578BB1AC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252C066D" w14:textId="77777777" w:rsidR="000D75EB" w:rsidRPr="000D75EB" w:rsidRDefault="000D75EB" w:rsidP="00C359CB">
            <w:pPr>
              <w:numPr>
                <w:ilvl w:val="0"/>
                <w:numId w:val="84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cliente tem de estar registado.</w:t>
            </w:r>
          </w:p>
          <w:p w14:paraId="24FF4F81" w14:textId="77777777" w:rsidR="000D75EB" w:rsidRPr="000D75EB" w:rsidRDefault="000D75EB" w:rsidP="00C359CB">
            <w:pPr>
              <w:numPr>
                <w:ilvl w:val="0"/>
                <w:numId w:val="84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 xml:space="preserve">O cliente seleciona um ficheiro do qual já fez </w:t>
            </w:r>
            <w:r w:rsidRPr="000D75EB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0D75EB">
              <w:rPr>
                <w:rFonts w:eastAsia="Calibri" w:cs="Arial"/>
                <w:color w:val="auto"/>
              </w:rPr>
              <w:t xml:space="preserve"> para criar um debate acerca do mesmo.</w:t>
            </w:r>
          </w:p>
        </w:tc>
      </w:tr>
      <w:tr w:rsidR="000D75EB" w:rsidRPr="000D75EB" w14:paraId="288E0C60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31B7AA26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6E074925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0D75EB" w:rsidRPr="000D75EB" w14:paraId="60B815C6" w14:textId="77777777" w:rsidTr="000D75EB">
        <w:tc>
          <w:tcPr>
            <w:tcW w:w="1271" w:type="dxa"/>
            <w:vMerge/>
            <w:shd w:val="clear" w:color="auto" w:fill="DCDADA"/>
            <w:vAlign w:val="center"/>
          </w:tcPr>
          <w:p w14:paraId="6C7D8322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261C9B66" w14:textId="4E7D96AF" w:rsidR="000D75EB" w:rsidRPr="000D75EB" w:rsidRDefault="000D75EB" w:rsidP="00C359CB">
            <w:pPr>
              <w:numPr>
                <w:ilvl w:val="0"/>
                <w:numId w:val="8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 xml:space="preserve">O cliente seleciona a opção </w:t>
            </w:r>
            <w:r w:rsidR="00346D2D">
              <w:rPr>
                <w:rFonts w:eastAsia="Calibri" w:cs="Arial"/>
                <w:color w:val="auto"/>
              </w:rPr>
              <w:t>cr</w:t>
            </w:r>
            <w:r w:rsidRPr="000D75EB">
              <w:rPr>
                <w:rFonts w:eastAsia="Calibri" w:cs="Arial"/>
                <w:color w:val="auto"/>
              </w:rPr>
              <w:t xml:space="preserve">iar </w:t>
            </w:r>
            <w:r w:rsidR="00346D2D">
              <w:rPr>
                <w:rFonts w:eastAsia="Calibri" w:cs="Arial"/>
                <w:color w:val="auto"/>
              </w:rPr>
              <w:t>d</w:t>
            </w:r>
            <w:r w:rsidRPr="000D75EB">
              <w:rPr>
                <w:rFonts w:eastAsia="Calibri" w:cs="Arial"/>
                <w:color w:val="auto"/>
              </w:rPr>
              <w:t>ebate.</w:t>
            </w:r>
          </w:p>
          <w:p w14:paraId="32826F33" w14:textId="77777777" w:rsidR="000D75EB" w:rsidRPr="000D75EB" w:rsidRDefault="000D75EB" w:rsidP="00C359CB">
            <w:pPr>
              <w:numPr>
                <w:ilvl w:val="0"/>
                <w:numId w:val="8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cliente escreve a sua opinião acerca do ficheiro.</w:t>
            </w:r>
          </w:p>
          <w:p w14:paraId="50F0B485" w14:textId="77777777" w:rsidR="000D75EB" w:rsidRPr="000D75EB" w:rsidRDefault="000D75EB" w:rsidP="00C359CB">
            <w:pPr>
              <w:numPr>
                <w:ilvl w:val="0"/>
                <w:numId w:val="8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cliente confirma a publicação do seu debate que estará disponível para todos os utilizadores visualizarem.</w:t>
            </w:r>
          </w:p>
          <w:p w14:paraId="3D4A269C" w14:textId="77777777" w:rsidR="000D75EB" w:rsidRPr="000D75EB" w:rsidRDefault="000D75EB" w:rsidP="00C359CB">
            <w:pPr>
              <w:numPr>
                <w:ilvl w:val="0"/>
                <w:numId w:val="8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cliente quer retirar o debate publicado.</w:t>
            </w:r>
          </w:p>
        </w:tc>
      </w:tr>
      <w:tr w:rsidR="000D75EB" w:rsidRPr="000D75EB" w14:paraId="7028320C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11282460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4C082960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0D75EB" w:rsidRPr="000D75EB" w14:paraId="35FFDC8B" w14:textId="77777777" w:rsidTr="000D75EB">
        <w:tc>
          <w:tcPr>
            <w:tcW w:w="1271" w:type="dxa"/>
            <w:vMerge/>
            <w:shd w:val="clear" w:color="auto" w:fill="DCDADA"/>
            <w:vAlign w:val="center"/>
          </w:tcPr>
          <w:p w14:paraId="5114DEF5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28BA4CB9" w14:textId="77777777" w:rsidR="000D75EB" w:rsidRPr="000D75EB" w:rsidRDefault="000D75EB" w:rsidP="00C359CB">
            <w:pPr>
              <w:numPr>
                <w:ilvl w:val="0"/>
                <w:numId w:val="8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cliente quer retirar o debate publicado.</w:t>
            </w:r>
          </w:p>
          <w:p w14:paraId="0E1E2861" w14:textId="77777777" w:rsidR="000D75EB" w:rsidRPr="000D75EB" w:rsidRDefault="000D75EB" w:rsidP="00C359CB">
            <w:pPr>
              <w:numPr>
                <w:ilvl w:val="0"/>
                <w:numId w:val="8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Basta ir ao debate que criou e selecionar a opção eliminar.</w:t>
            </w:r>
          </w:p>
        </w:tc>
      </w:tr>
      <w:tr w:rsidR="000D75EB" w:rsidRPr="000D75EB" w14:paraId="057BABA8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33BC8907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62E1A4C9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0D75EB" w:rsidRPr="000D75EB" w14:paraId="1D9896F8" w14:textId="77777777" w:rsidTr="000D75EB">
        <w:tc>
          <w:tcPr>
            <w:tcW w:w="1271" w:type="dxa"/>
            <w:vMerge/>
            <w:shd w:val="clear" w:color="auto" w:fill="DCDADA"/>
            <w:vAlign w:val="center"/>
          </w:tcPr>
          <w:p w14:paraId="74751070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4A0492AC" w14:textId="77777777" w:rsidR="000D75EB" w:rsidRPr="000D75EB" w:rsidRDefault="000D75EB" w:rsidP="00C359CB">
            <w:pPr>
              <w:numPr>
                <w:ilvl w:val="0"/>
                <w:numId w:val="89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Após a confirmação por parte do cliente, o sistema informa que o Debate foi publicado com sucesso.</w:t>
            </w:r>
          </w:p>
          <w:p w14:paraId="2C7B9F3C" w14:textId="77777777" w:rsidR="000D75EB" w:rsidRPr="000D75EB" w:rsidRDefault="000D75EB" w:rsidP="00C359CB">
            <w:pPr>
              <w:numPr>
                <w:ilvl w:val="0"/>
                <w:numId w:val="89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A base de dados é atualizada.</w:t>
            </w:r>
          </w:p>
        </w:tc>
      </w:tr>
      <w:tr w:rsidR="000D75EB" w:rsidRPr="000D75EB" w14:paraId="19B53EDA" w14:textId="77777777" w:rsidTr="000D75EB">
        <w:tc>
          <w:tcPr>
            <w:tcW w:w="1271" w:type="dxa"/>
            <w:shd w:val="clear" w:color="auto" w:fill="DCDADA"/>
          </w:tcPr>
          <w:p w14:paraId="01E4573A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2FF30937" w14:textId="77777777" w:rsidR="000D75EB" w:rsidRPr="000D75EB" w:rsidRDefault="000D75EB" w:rsidP="00C359CB">
            <w:pPr>
              <w:numPr>
                <w:ilvl w:val="0"/>
                <w:numId w:val="90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 xml:space="preserve">O cliente só pode criar um debate nos ficheiros em que já fez </w:t>
            </w:r>
            <w:r w:rsidRPr="000D75EB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0D75EB">
              <w:rPr>
                <w:rFonts w:eastAsia="Calibri" w:cs="Arial"/>
                <w:color w:val="auto"/>
              </w:rPr>
              <w:t>.</w:t>
            </w:r>
          </w:p>
        </w:tc>
      </w:tr>
    </w:tbl>
    <w:p w14:paraId="5120E77A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59C9F472" w14:textId="07F15A46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8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0392B" w:rsidRPr="00C333FF" w14:paraId="55B14092" w14:textId="77777777" w:rsidTr="0090392B">
        <w:tc>
          <w:tcPr>
            <w:tcW w:w="1271" w:type="dxa"/>
            <w:shd w:val="clear" w:color="auto" w:fill="DCDADA"/>
          </w:tcPr>
          <w:p w14:paraId="7361618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79E8091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Registar opiniões</w:t>
            </w:r>
          </w:p>
        </w:tc>
      </w:tr>
      <w:tr w:rsidR="0090392B" w:rsidRPr="00C333FF" w14:paraId="51CF714A" w14:textId="77777777" w:rsidTr="0090392B">
        <w:tc>
          <w:tcPr>
            <w:tcW w:w="1271" w:type="dxa"/>
            <w:shd w:val="clear" w:color="auto" w:fill="DCDADA"/>
          </w:tcPr>
          <w:p w14:paraId="0C070812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04CD44A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90392B" w:rsidRPr="00C333FF" w14:paraId="0C4B72D8" w14:textId="77777777" w:rsidTr="0090392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1E3A0DAF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342BB85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pode dar a sua opinião por qualquer ficheiro.</w:t>
            </w:r>
          </w:p>
        </w:tc>
      </w:tr>
      <w:tr w:rsidR="0090392B" w:rsidRPr="00C333FF" w14:paraId="19336059" w14:textId="77777777" w:rsidTr="0090392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4581736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1235135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clientes</w:t>
            </w:r>
          </w:p>
        </w:tc>
      </w:tr>
      <w:tr w:rsidR="0090392B" w:rsidRPr="00C333FF" w14:paraId="4033A0B6" w14:textId="77777777" w:rsidTr="0090392B">
        <w:tc>
          <w:tcPr>
            <w:tcW w:w="1271" w:type="dxa"/>
            <w:vMerge w:val="restart"/>
            <w:shd w:val="clear" w:color="auto" w:fill="DCDADA"/>
            <w:vAlign w:val="center"/>
          </w:tcPr>
          <w:p w14:paraId="6304003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2B88F53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90392B" w:rsidRPr="00C333FF" w14:paraId="32F47BA5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17A9314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50D40506" w14:textId="77777777" w:rsidR="0090392B" w:rsidRPr="00C333FF" w:rsidRDefault="0090392B" w:rsidP="00346D2D">
            <w:pPr>
              <w:numPr>
                <w:ilvl w:val="0"/>
                <w:numId w:val="3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estar registado.</w:t>
            </w:r>
          </w:p>
          <w:p w14:paraId="70D192AA" w14:textId="77777777" w:rsidR="0090392B" w:rsidRPr="00C333FF" w:rsidRDefault="0090392B" w:rsidP="00346D2D">
            <w:pPr>
              <w:numPr>
                <w:ilvl w:val="0"/>
                <w:numId w:val="3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seleciona um ficheiro do qual já fez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C333FF">
              <w:rPr>
                <w:rFonts w:eastAsia="Calibri" w:cs="Arial"/>
                <w:color w:val="auto"/>
              </w:rPr>
              <w:t xml:space="preserve"> para deixar a sua opinião.</w:t>
            </w:r>
          </w:p>
        </w:tc>
      </w:tr>
      <w:tr w:rsidR="0090392B" w:rsidRPr="00C333FF" w14:paraId="39B738E6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6838346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4F3EDD2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90392B" w:rsidRPr="00C333FF" w14:paraId="1BA12B06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450EA29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5D7FC521" w14:textId="77777777" w:rsidR="0090392B" w:rsidRPr="00C333FF" w:rsidRDefault="0090392B" w:rsidP="00346D2D">
            <w:pPr>
              <w:numPr>
                <w:ilvl w:val="0"/>
                <w:numId w:val="3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seleciona deixar opinião.</w:t>
            </w:r>
          </w:p>
          <w:p w14:paraId="09BA7A21" w14:textId="77777777" w:rsidR="0090392B" w:rsidRPr="00C333FF" w:rsidRDefault="0090392B" w:rsidP="00346D2D">
            <w:pPr>
              <w:numPr>
                <w:ilvl w:val="0"/>
                <w:numId w:val="3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escreve a sua opinião acerca do ficheiro.</w:t>
            </w:r>
          </w:p>
          <w:p w14:paraId="51EBF01F" w14:textId="77777777" w:rsidR="0090392B" w:rsidRPr="00C333FF" w:rsidRDefault="0090392B" w:rsidP="00346D2D">
            <w:pPr>
              <w:numPr>
                <w:ilvl w:val="0"/>
                <w:numId w:val="3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confirma a publicação da sua opinião que estará disponível para todos os utilizadores a visualizarem.</w:t>
            </w:r>
          </w:p>
          <w:p w14:paraId="6367AE93" w14:textId="77777777" w:rsidR="0090392B" w:rsidRPr="00C333FF" w:rsidRDefault="0090392B" w:rsidP="00346D2D">
            <w:pPr>
              <w:numPr>
                <w:ilvl w:val="0"/>
                <w:numId w:val="39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quer retirar a opinião publicada.</w:t>
            </w:r>
          </w:p>
        </w:tc>
      </w:tr>
      <w:tr w:rsidR="0090392B" w:rsidRPr="00C333FF" w14:paraId="3147D558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10FC550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3B57C5B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90392B" w:rsidRPr="00C333FF" w14:paraId="497D8B44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BD053B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22900B3" w14:textId="77777777" w:rsidR="0090392B" w:rsidRPr="00C333FF" w:rsidRDefault="0090392B" w:rsidP="00346D2D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quer retirar a opinião publicada.</w:t>
            </w:r>
          </w:p>
          <w:p w14:paraId="2A0CD614" w14:textId="77777777" w:rsidR="0090392B" w:rsidRPr="00C333FF" w:rsidRDefault="0090392B" w:rsidP="00346D2D">
            <w:pPr>
              <w:numPr>
                <w:ilvl w:val="0"/>
                <w:numId w:val="41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Basta ir á opinião que disponibilizou e clicar em eliminar.</w:t>
            </w:r>
          </w:p>
        </w:tc>
      </w:tr>
      <w:tr w:rsidR="0090392B" w:rsidRPr="00C333FF" w14:paraId="29D5C72B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70548CE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6AEC55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90392B" w:rsidRPr="00C333FF" w14:paraId="399F556B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09467C6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01EAB8B" w14:textId="77777777" w:rsidR="0090392B" w:rsidRPr="00C333FF" w:rsidRDefault="0090392B" w:rsidP="00346D2D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Após a confirmação por parte do cliente, o sistema informa que a opinião foi publicada com sucesso.</w:t>
            </w:r>
          </w:p>
          <w:p w14:paraId="63A7DB92" w14:textId="77777777" w:rsidR="0090392B" w:rsidRPr="00C333FF" w:rsidRDefault="0090392B" w:rsidP="00346D2D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 base de dados é atualizada.</w:t>
            </w:r>
          </w:p>
        </w:tc>
      </w:tr>
      <w:tr w:rsidR="0090392B" w:rsidRPr="00C333FF" w14:paraId="545CB438" w14:textId="77777777" w:rsidTr="0090392B">
        <w:tc>
          <w:tcPr>
            <w:tcW w:w="1271" w:type="dxa"/>
            <w:shd w:val="clear" w:color="auto" w:fill="DCDADA"/>
          </w:tcPr>
          <w:p w14:paraId="309CBA7F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07AB5EB3" w14:textId="77777777" w:rsidR="0090392B" w:rsidRPr="00C333FF" w:rsidRDefault="0090392B" w:rsidP="00346D2D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só pode deixar opinião nos ficheiros em que já fez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C333FF">
              <w:rPr>
                <w:rFonts w:eastAsia="Calibri" w:cs="Arial"/>
                <w:color w:val="auto"/>
              </w:rPr>
              <w:t>.</w:t>
            </w:r>
          </w:p>
        </w:tc>
      </w:tr>
    </w:tbl>
    <w:p w14:paraId="4FECB699" w14:textId="70C8A701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5CBBB205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21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0D75EB" w:rsidRPr="000D75EB" w14:paraId="05276CF7" w14:textId="77777777" w:rsidTr="000D75EB">
        <w:tc>
          <w:tcPr>
            <w:tcW w:w="1271" w:type="dxa"/>
            <w:shd w:val="clear" w:color="auto" w:fill="DCDADA"/>
          </w:tcPr>
          <w:p w14:paraId="0EA6E1A1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332A9F20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Emitir Faturas</w:t>
            </w:r>
          </w:p>
        </w:tc>
      </w:tr>
      <w:tr w:rsidR="000D75EB" w:rsidRPr="000D75EB" w14:paraId="2D870A17" w14:textId="77777777" w:rsidTr="000D75EB">
        <w:tc>
          <w:tcPr>
            <w:tcW w:w="1271" w:type="dxa"/>
            <w:shd w:val="clear" w:color="auto" w:fill="DCDADA"/>
          </w:tcPr>
          <w:p w14:paraId="548BE724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162F3EC0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Caso de uso</w:t>
            </w:r>
          </w:p>
        </w:tc>
      </w:tr>
      <w:tr w:rsidR="000D75EB" w:rsidRPr="000D75EB" w14:paraId="243CF523" w14:textId="77777777" w:rsidTr="000D75E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309AF2FE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4368BD8F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 cliente recebe uma fatura emitida pelo sistema sempre que realiza uma compra ou venda.</w:t>
            </w:r>
          </w:p>
        </w:tc>
      </w:tr>
      <w:tr w:rsidR="000D75EB" w:rsidRPr="000D75EB" w14:paraId="5543EB4E" w14:textId="77777777" w:rsidTr="000D75E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5194FF8E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5C1CBB22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Os clientes</w:t>
            </w:r>
          </w:p>
        </w:tc>
      </w:tr>
      <w:tr w:rsidR="000D75EB" w:rsidRPr="000D75EB" w14:paraId="2D1034EF" w14:textId="77777777" w:rsidTr="00591FAB">
        <w:tc>
          <w:tcPr>
            <w:tcW w:w="1271" w:type="dxa"/>
            <w:vMerge w:val="restart"/>
            <w:shd w:val="clear" w:color="auto" w:fill="DCDADA"/>
            <w:vAlign w:val="center"/>
          </w:tcPr>
          <w:p w14:paraId="29A6F504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05126097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0D75EB" w:rsidRPr="000D75EB" w14:paraId="51C3F60B" w14:textId="77777777" w:rsidTr="000D75EB">
        <w:tc>
          <w:tcPr>
            <w:tcW w:w="1271" w:type="dxa"/>
            <w:vMerge/>
            <w:shd w:val="clear" w:color="auto" w:fill="DCDADA"/>
            <w:vAlign w:val="center"/>
          </w:tcPr>
          <w:p w14:paraId="61CB7184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54CEB3BD" w14:textId="4E991386" w:rsidR="000D75EB" w:rsidRPr="000D75EB" w:rsidRDefault="000D75EB" w:rsidP="00C359CB">
            <w:pPr>
              <w:numPr>
                <w:ilvl w:val="0"/>
                <w:numId w:val="91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 xml:space="preserve">O cliente tem </w:t>
            </w:r>
            <w:r w:rsidR="00346D2D">
              <w:rPr>
                <w:rFonts w:eastAsia="Calibri" w:cs="Arial"/>
                <w:color w:val="auto"/>
              </w:rPr>
              <w:t>de</w:t>
            </w:r>
            <w:r w:rsidRPr="000D75EB">
              <w:rPr>
                <w:rFonts w:eastAsia="Calibri" w:cs="Arial"/>
                <w:color w:val="auto"/>
              </w:rPr>
              <w:t xml:space="preserve"> estar registado.</w:t>
            </w:r>
          </w:p>
          <w:p w14:paraId="18D22AE3" w14:textId="1EECE201" w:rsidR="000D75EB" w:rsidRPr="000D75EB" w:rsidRDefault="000D75EB" w:rsidP="00C359CB">
            <w:pPr>
              <w:numPr>
                <w:ilvl w:val="0"/>
                <w:numId w:val="91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 xml:space="preserve">O cliente tem </w:t>
            </w:r>
            <w:r w:rsidR="00346D2D" w:rsidRPr="000D75EB">
              <w:rPr>
                <w:rFonts w:eastAsia="Calibri" w:cs="Arial"/>
                <w:color w:val="auto"/>
              </w:rPr>
              <w:t>de</w:t>
            </w:r>
            <w:r w:rsidRPr="000D75EB">
              <w:rPr>
                <w:rFonts w:eastAsia="Calibri" w:cs="Arial"/>
                <w:color w:val="auto"/>
              </w:rPr>
              <w:t xml:space="preserve"> </w:t>
            </w:r>
            <w:r w:rsidR="00346D2D">
              <w:rPr>
                <w:rFonts w:eastAsia="Calibri" w:cs="Arial"/>
                <w:color w:val="auto"/>
              </w:rPr>
              <w:t xml:space="preserve">ter </w:t>
            </w:r>
            <w:r w:rsidRPr="000D75EB">
              <w:rPr>
                <w:rFonts w:eastAsia="Calibri" w:cs="Arial"/>
                <w:color w:val="auto"/>
              </w:rPr>
              <w:t>seleciona</w:t>
            </w:r>
            <w:r w:rsidR="00346D2D">
              <w:rPr>
                <w:rFonts w:eastAsia="Calibri" w:cs="Arial"/>
                <w:color w:val="auto"/>
              </w:rPr>
              <w:t>do</w:t>
            </w:r>
            <w:r w:rsidRPr="000D75EB">
              <w:rPr>
                <w:rFonts w:eastAsia="Calibri" w:cs="Arial"/>
                <w:color w:val="auto"/>
              </w:rPr>
              <w:t xml:space="preserve"> um ficheiro de compra ou venda.</w:t>
            </w:r>
          </w:p>
        </w:tc>
      </w:tr>
      <w:tr w:rsidR="000D75EB" w:rsidRPr="000D75EB" w14:paraId="2C681AC4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65C2EAF2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01BC35C9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0D75EB" w:rsidRPr="000D75EB" w14:paraId="4C7AB10C" w14:textId="77777777" w:rsidTr="000D75EB">
        <w:tc>
          <w:tcPr>
            <w:tcW w:w="1271" w:type="dxa"/>
            <w:vMerge/>
            <w:shd w:val="clear" w:color="auto" w:fill="DCDADA"/>
            <w:vAlign w:val="center"/>
          </w:tcPr>
          <w:p w14:paraId="30D79444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595FD4FC" w14:textId="77777777" w:rsidR="000D75EB" w:rsidRPr="000D75EB" w:rsidRDefault="000D75EB" w:rsidP="00C359CB">
            <w:pPr>
              <w:numPr>
                <w:ilvl w:val="0"/>
                <w:numId w:val="9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Sempre que é realizada uma compra ou venda por parte do cliente é emitida uma fatura.</w:t>
            </w:r>
          </w:p>
        </w:tc>
      </w:tr>
      <w:tr w:rsidR="000D75EB" w:rsidRPr="000D75EB" w14:paraId="7C8E34E9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19E6E99C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4A9CCDC1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0D75EB" w:rsidRPr="000D75EB" w14:paraId="7F4D1B44" w14:textId="77777777" w:rsidTr="000D75EB">
        <w:tc>
          <w:tcPr>
            <w:tcW w:w="1271" w:type="dxa"/>
            <w:vMerge/>
            <w:shd w:val="clear" w:color="auto" w:fill="DCDADA"/>
            <w:vAlign w:val="center"/>
          </w:tcPr>
          <w:p w14:paraId="7690B9A4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292EB11B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0D75EB" w:rsidRPr="000D75EB" w14:paraId="2416E953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4C1C0453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69DED178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0D75EB" w:rsidRPr="000D75EB" w14:paraId="77B95900" w14:textId="77777777" w:rsidTr="000D75EB">
        <w:tc>
          <w:tcPr>
            <w:tcW w:w="1271" w:type="dxa"/>
            <w:vMerge/>
            <w:shd w:val="clear" w:color="auto" w:fill="DCDADA"/>
            <w:vAlign w:val="center"/>
          </w:tcPr>
          <w:p w14:paraId="1E01CAE1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45D0D648" w14:textId="77777777" w:rsidR="000D75EB" w:rsidRPr="000D75EB" w:rsidRDefault="000D75EB" w:rsidP="00C359CB">
            <w:pPr>
              <w:numPr>
                <w:ilvl w:val="0"/>
                <w:numId w:val="93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A base de dados é atualizada.</w:t>
            </w:r>
          </w:p>
        </w:tc>
      </w:tr>
      <w:tr w:rsidR="000D75EB" w:rsidRPr="000D75EB" w14:paraId="2EC884FE" w14:textId="77777777" w:rsidTr="000D75EB">
        <w:tc>
          <w:tcPr>
            <w:tcW w:w="1271" w:type="dxa"/>
            <w:shd w:val="clear" w:color="auto" w:fill="DCDADA"/>
          </w:tcPr>
          <w:p w14:paraId="1C9854D5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0D75EB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1AFB1E5D" w14:textId="77777777" w:rsidR="000D75EB" w:rsidRPr="000D75EB" w:rsidRDefault="000D75E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</w:tbl>
    <w:p w14:paraId="5E15DDF8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1586D5E6" w14:textId="30378C80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9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0392B" w:rsidRPr="00C333FF" w14:paraId="759DEC17" w14:textId="77777777" w:rsidTr="0090392B">
        <w:tc>
          <w:tcPr>
            <w:tcW w:w="1271" w:type="dxa"/>
            <w:shd w:val="clear" w:color="auto" w:fill="DCDADA"/>
          </w:tcPr>
          <w:p w14:paraId="28251F7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333439E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Carregamento do cartão eletrónico</w:t>
            </w:r>
          </w:p>
        </w:tc>
      </w:tr>
      <w:tr w:rsidR="0090392B" w:rsidRPr="00C333FF" w14:paraId="12E22C47" w14:textId="77777777" w:rsidTr="0090392B">
        <w:tc>
          <w:tcPr>
            <w:tcW w:w="1271" w:type="dxa"/>
            <w:shd w:val="clear" w:color="auto" w:fill="DCDADA"/>
          </w:tcPr>
          <w:p w14:paraId="46772FC2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656FF3A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90392B" w:rsidRPr="00C333FF" w14:paraId="211A1944" w14:textId="77777777" w:rsidTr="0090392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09C9498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0A16A08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carrega o seu cartão eletrónico.</w:t>
            </w:r>
          </w:p>
        </w:tc>
      </w:tr>
      <w:tr w:rsidR="0090392B" w:rsidRPr="00C333FF" w14:paraId="1FDCBE0D" w14:textId="77777777" w:rsidTr="0090392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0148099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43A4AF0F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clientes</w:t>
            </w:r>
          </w:p>
        </w:tc>
      </w:tr>
      <w:tr w:rsidR="0090392B" w:rsidRPr="00C333FF" w14:paraId="4ACFF272" w14:textId="77777777" w:rsidTr="0090392B">
        <w:tc>
          <w:tcPr>
            <w:tcW w:w="1271" w:type="dxa"/>
            <w:vMerge w:val="restart"/>
            <w:shd w:val="clear" w:color="auto" w:fill="DCDADA"/>
            <w:vAlign w:val="center"/>
          </w:tcPr>
          <w:p w14:paraId="7273B15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5B68494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90392B" w:rsidRPr="00C333FF" w14:paraId="22BFEB41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694EE7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3A8CDFB0" w14:textId="77777777" w:rsidR="0090392B" w:rsidRPr="00C333FF" w:rsidRDefault="0090392B" w:rsidP="00346D2D">
            <w:pPr>
              <w:numPr>
                <w:ilvl w:val="0"/>
                <w:numId w:val="4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estar registado.</w:t>
            </w:r>
          </w:p>
          <w:p w14:paraId="496E2CF7" w14:textId="77777777" w:rsidR="0090392B" w:rsidRPr="00C333FF" w:rsidRDefault="0090392B" w:rsidP="00346D2D">
            <w:pPr>
              <w:numPr>
                <w:ilvl w:val="0"/>
                <w:numId w:val="4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possuir um cartão eletrónico.</w:t>
            </w:r>
          </w:p>
        </w:tc>
      </w:tr>
      <w:tr w:rsidR="0090392B" w:rsidRPr="00C333FF" w14:paraId="1B967B4F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37B0E93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18EEC8B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90392B" w:rsidRPr="00C333FF" w14:paraId="49510C1B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770537F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1E414717" w14:textId="77777777" w:rsidR="0090392B" w:rsidRPr="00C333FF" w:rsidRDefault="0090392B" w:rsidP="00346D2D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transfere dinheiro para o seu cartão eletrónico.</w:t>
            </w:r>
          </w:p>
        </w:tc>
      </w:tr>
      <w:tr w:rsidR="0090392B" w:rsidRPr="00C333FF" w14:paraId="2CF96192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454A3DF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4C38755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90392B" w:rsidRPr="00C333FF" w14:paraId="7491D56A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7620D9E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6554782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90392B" w:rsidRPr="00C333FF" w14:paraId="72AE81E0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19B549A2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5AD684B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90392B" w:rsidRPr="00C333FF" w14:paraId="686C80B6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BB951F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F89E6E9" w14:textId="77777777" w:rsidR="0090392B" w:rsidRPr="00C333FF" w:rsidRDefault="0090392B" w:rsidP="00346D2D">
            <w:pPr>
              <w:numPr>
                <w:ilvl w:val="0"/>
                <w:numId w:val="44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saldo do cartão eletrónico é atualizado.</w:t>
            </w:r>
          </w:p>
        </w:tc>
      </w:tr>
      <w:tr w:rsidR="0090392B" w:rsidRPr="00C333FF" w14:paraId="3FDD0521" w14:textId="77777777" w:rsidTr="0090392B">
        <w:tc>
          <w:tcPr>
            <w:tcW w:w="1271" w:type="dxa"/>
            <w:shd w:val="clear" w:color="auto" w:fill="DCDADA"/>
          </w:tcPr>
          <w:p w14:paraId="2592C0E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0A0012C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</w:tbl>
    <w:p w14:paraId="256CC07F" w14:textId="30DAF5A8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5B0EFB22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22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333FF" w:rsidRPr="00C333FF" w14:paraId="205653D1" w14:textId="77777777" w:rsidTr="00C333FF">
        <w:tc>
          <w:tcPr>
            <w:tcW w:w="1271" w:type="dxa"/>
            <w:shd w:val="clear" w:color="auto" w:fill="DCDADA"/>
          </w:tcPr>
          <w:p w14:paraId="5F7E8C6C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14DDE992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Permitir estatísticas</w:t>
            </w:r>
          </w:p>
        </w:tc>
      </w:tr>
      <w:tr w:rsidR="00C333FF" w:rsidRPr="00C333FF" w14:paraId="72397259" w14:textId="77777777" w:rsidTr="00C333FF">
        <w:tc>
          <w:tcPr>
            <w:tcW w:w="1271" w:type="dxa"/>
            <w:shd w:val="clear" w:color="auto" w:fill="DCDADA"/>
          </w:tcPr>
          <w:p w14:paraId="2ADA413C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12055924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C333FF" w:rsidRPr="00C333FF" w14:paraId="36071C18" w14:textId="77777777" w:rsidTr="00C333FF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20E4A9FC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7F59E084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utilizadores podem consultar as estatísticas.</w:t>
            </w:r>
          </w:p>
        </w:tc>
      </w:tr>
      <w:tr w:rsidR="00C333FF" w:rsidRPr="00C333FF" w14:paraId="3E36A785" w14:textId="77777777" w:rsidTr="00C333FF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49CD8D2D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6DADC39F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utilizadores</w:t>
            </w:r>
          </w:p>
        </w:tc>
      </w:tr>
      <w:tr w:rsidR="00C333FF" w:rsidRPr="00C333FF" w14:paraId="16F48AFE" w14:textId="77777777" w:rsidTr="00591FAB">
        <w:tc>
          <w:tcPr>
            <w:tcW w:w="1271" w:type="dxa"/>
            <w:vMerge w:val="restart"/>
            <w:shd w:val="clear" w:color="auto" w:fill="DCDADA"/>
            <w:vAlign w:val="center"/>
          </w:tcPr>
          <w:p w14:paraId="51C55D6D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1B9DFCB6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C333FF" w:rsidRPr="00C333FF" w14:paraId="7B11262A" w14:textId="77777777" w:rsidTr="00C333FF">
        <w:tc>
          <w:tcPr>
            <w:tcW w:w="1271" w:type="dxa"/>
            <w:vMerge/>
            <w:shd w:val="clear" w:color="auto" w:fill="DCDADA"/>
            <w:vAlign w:val="center"/>
          </w:tcPr>
          <w:p w14:paraId="3E84E094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0AA87159" w14:textId="77777777" w:rsidR="00C333FF" w:rsidRPr="00C333FF" w:rsidRDefault="00C333FF" w:rsidP="00C359CB">
            <w:pPr>
              <w:numPr>
                <w:ilvl w:val="0"/>
                <w:numId w:val="94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utilizador deve entrar no catálogo.</w:t>
            </w:r>
          </w:p>
        </w:tc>
      </w:tr>
      <w:tr w:rsidR="00C333FF" w:rsidRPr="00C333FF" w14:paraId="3C107F15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5BF21A5C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1EA140F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C333FF" w:rsidRPr="00C333FF" w14:paraId="535CFD46" w14:textId="77777777" w:rsidTr="00C333FF">
        <w:tc>
          <w:tcPr>
            <w:tcW w:w="1271" w:type="dxa"/>
            <w:vMerge/>
            <w:shd w:val="clear" w:color="auto" w:fill="DCDADA"/>
            <w:vAlign w:val="center"/>
          </w:tcPr>
          <w:p w14:paraId="5FE81760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65D5BA67" w14:textId="77777777" w:rsidR="00C333FF" w:rsidRPr="00C333FF" w:rsidRDefault="00C333FF" w:rsidP="00C359CB">
            <w:pPr>
              <w:numPr>
                <w:ilvl w:val="0"/>
                <w:numId w:val="9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 catálogo irá aparecer a opção consultar estatísticas para o utilizador puder consultar as estatísticas.</w:t>
            </w:r>
          </w:p>
        </w:tc>
      </w:tr>
      <w:tr w:rsidR="00C333FF" w:rsidRPr="00C333FF" w14:paraId="2B054FF2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316D49F0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48BA380E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C333FF" w:rsidRPr="00C333FF" w14:paraId="0A20D7D1" w14:textId="77777777" w:rsidTr="00C333FF">
        <w:tc>
          <w:tcPr>
            <w:tcW w:w="1271" w:type="dxa"/>
            <w:vMerge/>
            <w:shd w:val="clear" w:color="auto" w:fill="DCDADA"/>
            <w:vAlign w:val="center"/>
          </w:tcPr>
          <w:p w14:paraId="05D8CF1C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698E10A1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C333FF" w:rsidRPr="00C333FF" w14:paraId="2BC733BE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290432E9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2121E126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C333FF" w:rsidRPr="00C333FF" w14:paraId="65A62640" w14:textId="77777777" w:rsidTr="00C333FF">
        <w:tc>
          <w:tcPr>
            <w:tcW w:w="1271" w:type="dxa"/>
            <w:vMerge/>
            <w:shd w:val="clear" w:color="auto" w:fill="DCDADA"/>
            <w:vAlign w:val="center"/>
          </w:tcPr>
          <w:p w14:paraId="1418B7B3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134BFFEF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C333FF" w:rsidRPr="00C333FF" w14:paraId="621E9865" w14:textId="77777777" w:rsidTr="00C333FF">
        <w:tc>
          <w:tcPr>
            <w:tcW w:w="1271" w:type="dxa"/>
            <w:shd w:val="clear" w:color="auto" w:fill="DCDADA"/>
          </w:tcPr>
          <w:p w14:paraId="32164875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1BE676DD" w14:textId="77777777" w:rsidR="00C333FF" w:rsidRPr="00C333FF" w:rsidRDefault="00C333FF" w:rsidP="00C359CB">
            <w:pPr>
              <w:numPr>
                <w:ilvl w:val="0"/>
                <w:numId w:val="9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Esta opção está disponível para qualquer utilizador.</w:t>
            </w:r>
          </w:p>
          <w:p w14:paraId="736AC543" w14:textId="77777777" w:rsidR="00C333FF" w:rsidRPr="00C333FF" w:rsidRDefault="00C333FF" w:rsidP="00C359CB">
            <w:pPr>
              <w:numPr>
                <w:ilvl w:val="0"/>
                <w:numId w:val="9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As estatísticas são feitas pelo sistema.</w:t>
            </w:r>
          </w:p>
        </w:tc>
      </w:tr>
    </w:tbl>
    <w:p w14:paraId="3B907725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20F6A314" w14:textId="7DEB00F3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10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0392B" w:rsidRPr="00C333FF" w14:paraId="2D9833F3" w14:textId="77777777" w:rsidTr="0090392B">
        <w:tc>
          <w:tcPr>
            <w:tcW w:w="1271" w:type="dxa"/>
            <w:shd w:val="clear" w:color="auto" w:fill="DCDADA"/>
          </w:tcPr>
          <w:p w14:paraId="4B98C89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3F54A70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Consulta de </w:t>
            </w:r>
            <w:proofErr w:type="spellStart"/>
            <w:r w:rsidRPr="00C333FF">
              <w:rPr>
                <w:rFonts w:eastAsia="Calibri" w:cs="Arial"/>
                <w:color w:val="auto"/>
              </w:rPr>
              <w:t>FAQs</w:t>
            </w:r>
            <w:proofErr w:type="spellEnd"/>
          </w:p>
        </w:tc>
      </w:tr>
      <w:tr w:rsidR="0090392B" w:rsidRPr="00C333FF" w14:paraId="46C7F5AA" w14:textId="77777777" w:rsidTr="0090392B">
        <w:tc>
          <w:tcPr>
            <w:tcW w:w="1271" w:type="dxa"/>
            <w:shd w:val="clear" w:color="auto" w:fill="DCDADA"/>
          </w:tcPr>
          <w:p w14:paraId="430DAF8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7F143F2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90392B" w:rsidRPr="00C333FF" w14:paraId="19F5441A" w14:textId="77777777" w:rsidTr="0090392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002858A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26DD7C4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Os utilizadores podem consultar as </w:t>
            </w:r>
            <w:proofErr w:type="spellStart"/>
            <w:r w:rsidRPr="00C333FF">
              <w:rPr>
                <w:rFonts w:eastAsia="Calibri" w:cs="Arial"/>
                <w:color w:val="auto"/>
              </w:rPr>
              <w:t>FAQs</w:t>
            </w:r>
            <w:proofErr w:type="spellEnd"/>
          </w:p>
        </w:tc>
      </w:tr>
      <w:tr w:rsidR="0090392B" w:rsidRPr="00C333FF" w14:paraId="74322AAD" w14:textId="77777777" w:rsidTr="0090392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714263E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1B0043B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utilizadores</w:t>
            </w:r>
          </w:p>
        </w:tc>
      </w:tr>
      <w:tr w:rsidR="0090392B" w:rsidRPr="00C333FF" w14:paraId="729107F7" w14:textId="77777777" w:rsidTr="0090392B">
        <w:tc>
          <w:tcPr>
            <w:tcW w:w="1271" w:type="dxa"/>
            <w:vMerge w:val="restart"/>
            <w:shd w:val="clear" w:color="auto" w:fill="DCDADA"/>
            <w:vAlign w:val="center"/>
          </w:tcPr>
          <w:p w14:paraId="439C2A5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5910BF8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90392B" w:rsidRPr="00C333FF" w14:paraId="1E2F78CF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40EB921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284FF324" w14:textId="77777777" w:rsidR="0090392B" w:rsidRPr="00C333FF" w:rsidRDefault="0090392B" w:rsidP="00346D2D">
            <w:pPr>
              <w:numPr>
                <w:ilvl w:val="0"/>
                <w:numId w:val="4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utilizador deve estrar no catálogo.</w:t>
            </w:r>
          </w:p>
        </w:tc>
      </w:tr>
      <w:tr w:rsidR="0090392B" w:rsidRPr="00C333FF" w14:paraId="31409DB5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1E3A50A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3E35CE8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90392B" w:rsidRPr="00C333FF" w14:paraId="6F2DB12A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16EEF6F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6885C6EF" w14:textId="77777777" w:rsidR="0090392B" w:rsidRPr="00C333FF" w:rsidRDefault="0090392B" w:rsidP="00346D2D">
            <w:pPr>
              <w:numPr>
                <w:ilvl w:val="0"/>
                <w:numId w:val="4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No catálogo irá aparecer a opção consulta de </w:t>
            </w:r>
            <w:proofErr w:type="spellStart"/>
            <w:r w:rsidRPr="00C333FF">
              <w:rPr>
                <w:rFonts w:eastAsia="Calibri" w:cs="Arial"/>
                <w:color w:val="auto"/>
              </w:rPr>
              <w:t>FAQs</w:t>
            </w:r>
            <w:proofErr w:type="spellEnd"/>
            <w:r w:rsidRPr="00C333FF">
              <w:rPr>
                <w:rFonts w:eastAsia="Calibri" w:cs="Arial"/>
                <w:color w:val="auto"/>
              </w:rPr>
              <w:t xml:space="preserve"> para consultar as </w:t>
            </w:r>
            <w:proofErr w:type="spellStart"/>
            <w:r w:rsidRPr="00C333FF">
              <w:rPr>
                <w:rFonts w:eastAsia="Calibri" w:cs="Arial"/>
                <w:color w:val="auto"/>
              </w:rPr>
              <w:t>FAQs</w:t>
            </w:r>
            <w:proofErr w:type="spellEnd"/>
            <w:r w:rsidRPr="00C333FF">
              <w:rPr>
                <w:rFonts w:eastAsia="Calibri" w:cs="Arial"/>
                <w:color w:val="auto"/>
              </w:rPr>
              <w:t>.</w:t>
            </w:r>
          </w:p>
        </w:tc>
      </w:tr>
      <w:tr w:rsidR="0090392B" w:rsidRPr="00C333FF" w14:paraId="23F15919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46F2792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5F1E2EA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90392B" w:rsidRPr="00C333FF" w14:paraId="19C55AE0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7CF3DB0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3226E8FF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90392B" w:rsidRPr="00C333FF" w14:paraId="123F4C79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433C0DD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1EC532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90392B" w:rsidRPr="00C333FF" w14:paraId="19F5D11B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1658C1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4FBCD2F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90392B" w:rsidRPr="00C333FF" w14:paraId="3E3A8776" w14:textId="77777777" w:rsidTr="0090392B">
        <w:tc>
          <w:tcPr>
            <w:tcW w:w="1271" w:type="dxa"/>
            <w:shd w:val="clear" w:color="auto" w:fill="DCDADA"/>
          </w:tcPr>
          <w:p w14:paraId="0663B2F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39D512AF" w14:textId="77777777" w:rsidR="0090392B" w:rsidRPr="00C333FF" w:rsidRDefault="0090392B" w:rsidP="00346D2D">
            <w:pPr>
              <w:numPr>
                <w:ilvl w:val="0"/>
                <w:numId w:val="4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Esta opção está presente para qualquer utilizador.</w:t>
            </w:r>
          </w:p>
        </w:tc>
      </w:tr>
    </w:tbl>
    <w:p w14:paraId="6D100C8C" w14:textId="48535342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3FADF91F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26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794466" w:rsidRPr="00794466" w14:paraId="384612F9" w14:textId="77777777" w:rsidTr="00794466">
        <w:tc>
          <w:tcPr>
            <w:tcW w:w="1271" w:type="dxa"/>
            <w:shd w:val="clear" w:color="auto" w:fill="DCDADA"/>
          </w:tcPr>
          <w:p w14:paraId="4A97F230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794466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4232F74D" w14:textId="3DE61AC9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>
              <w:rPr>
                <w:rFonts w:cs="Arial"/>
              </w:rPr>
              <w:t>A</w:t>
            </w:r>
            <w:r w:rsidRPr="00ED06C5">
              <w:rPr>
                <w:rFonts w:cs="Arial"/>
              </w:rPr>
              <w:t>tualizar a sua base de dados a cada ficheiro adicionado, descarregado ou removido</w:t>
            </w:r>
          </w:p>
        </w:tc>
      </w:tr>
      <w:tr w:rsidR="00794466" w:rsidRPr="00794466" w14:paraId="53F4D5B3" w14:textId="77777777" w:rsidTr="00794466">
        <w:tc>
          <w:tcPr>
            <w:tcW w:w="1271" w:type="dxa"/>
            <w:shd w:val="clear" w:color="auto" w:fill="DCDADA"/>
          </w:tcPr>
          <w:p w14:paraId="7352B7AA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794466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475CF376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794466">
              <w:rPr>
                <w:rFonts w:eastAsia="Calibri" w:cs="Arial"/>
                <w:color w:val="auto"/>
              </w:rPr>
              <w:t>Caso de Uso</w:t>
            </w:r>
          </w:p>
        </w:tc>
      </w:tr>
      <w:tr w:rsidR="00794466" w:rsidRPr="00794466" w14:paraId="7242C26E" w14:textId="77777777" w:rsidTr="00794466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72B71A14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794466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75705A3D" w14:textId="03957B9A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O cliente </w:t>
            </w:r>
            <w:r w:rsidR="0023112C">
              <w:rPr>
                <w:rFonts w:eastAsia="Calibri" w:cs="Arial"/>
                <w:color w:val="auto"/>
              </w:rPr>
              <w:t>efetua um movimento no portal a base de dados é atualizada.</w:t>
            </w:r>
          </w:p>
        </w:tc>
      </w:tr>
      <w:tr w:rsidR="00794466" w:rsidRPr="00794466" w14:paraId="5499073E" w14:textId="77777777" w:rsidTr="00794466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0629E1F0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794466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0FCD5DED" w14:textId="7B8486C4" w:rsidR="00794466" w:rsidRPr="00794466" w:rsidRDefault="0023112C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Os clientes</w:t>
            </w:r>
          </w:p>
        </w:tc>
      </w:tr>
      <w:tr w:rsidR="00794466" w:rsidRPr="00794466" w14:paraId="084DF885" w14:textId="77777777" w:rsidTr="0030692B">
        <w:tc>
          <w:tcPr>
            <w:tcW w:w="1271" w:type="dxa"/>
            <w:vMerge w:val="restart"/>
            <w:shd w:val="clear" w:color="auto" w:fill="DCDADA"/>
            <w:vAlign w:val="center"/>
          </w:tcPr>
          <w:p w14:paraId="0DB7AD91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794466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5A8A578F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794466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794466" w:rsidRPr="00794466" w14:paraId="79D15458" w14:textId="77777777" w:rsidTr="00794466">
        <w:tc>
          <w:tcPr>
            <w:tcW w:w="1271" w:type="dxa"/>
            <w:vMerge/>
            <w:shd w:val="clear" w:color="auto" w:fill="DCDADA"/>
            <w:vAlign w:val="center"/>
          </w:tcPr>
          <w:p w14:paraId="3243CB8D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6DE4B3C4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794466" w:rsidRPr="00794466" w14:paraId="58B5AE7E" w14:textId="77777777" w:rsidTr="0030692B">
        <w:tc>
          <w:tcPr>
            <w:tcW w:w="1271" w:type="dxa"/>
            <w:vMerge/>
            <w:shd w:val="clear" w:color="auto" w:fill="DCDADA"/>
            <w:vAlign w:val="center"/>
          </w:tcPr>
          <w:p w14:paraId="6E9DB4C5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332CCCB3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794466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794466" w:rsidRPr="00794466" w14:paraId="04B35091" w14:textId="77777777" w:rsidTr="00794466">
        <w:tc>
          <w:tcPr>
            <w:tcW w:w="1271" w:type="dxa"/>
            <w:vMerge/>
            <w:shd w:val="clear" w:color="auto" w:fill="DCDADA"/>
            <w:vAlign w:val="center"/>
          </w:tcPr>
          <w:p w14:paraId="4CF3EBD8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44AB8FAA" w14:textId="047E75CC" w:rsidR="00794466" w:rsidRPr="0023112C" w:rsidRDefault="0023112C" w:rsidP="0023112C">
            <w:pPr>
              <w:pStyle w:val="PargrafodaLista"/>
              <w:numPr>
                <w:ilvl w:val="0"/>
                <w:numId w:val="108"/>
              </w:numPr>
              <w:spacing w:after="0" w:line="240" w:lineRule="auto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A base de dados é sempre atualizada quando o cliente efetua um movimento no portal.</w:t>
            </w:r>
          </w:p>
        </w:tc>
      </w:tr>
      <w:tr w:rsidR="00794466" w:rsidRPr="00794466" w14:paraId="0F95CFB6" w14:textId="77777777" w:rsidTr="0030692B">
        <w:tc>
          <w:tcPr>
            <w:tcW w:w="1271" w:type="dxa"/>
            <w:vMerge/>
            <w:shd w:val="clear" w:color="auto" w:fill="DCDADA"/>
            <w:vAlign w:val="center"/>
          </w:tcPr>
          <w:p w14:paraId="6E267C0D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5571F376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794466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794466" w:rsidRPr="00794466" w14:paraId="5C8EB223" w14:textId="77777777" w:rsidTr="00794466">
        <w:tc>
          <w:tcPr>
            <w:tcW w:w="1271" w:type="dxa"/>
            <w:vMerge/>
            <w:shd w:val="clear" w:color="auto" w:fill="DCDADA"/>
            <w:vAlign w:val="center"/>
          </w:tcPr>
          <w:p w14:paraId="014E246E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2DD842FD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794466" w:rsidRPr="00794466" w14:paraId="2E7A4F13" w14:textId="77777777" w:rsidTr="0030692B">
        <w:tc>
          <w:tcPr>
            <w:tcW w:w="1271" w:type="dxa"/>
            <w:vMerge/>
            <w:shd w:val="clear" w:color="auto" w:fill="DCDADA"/>
            <w:vAlign w:val="center"/>
          </w:tcPr>
          <w:p w14:paraId="6954BFF7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35567C1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794466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794466" w:rsidRPr="00794466" w14:paraId="1A072BC5" w14:textId="77777777" w:rsidTr="00794466">
        <w:tc>
          <w:tcPr>
            <w:tcW w:w="1271" w:type="dxa"/>
            <w:vMerge/>
            <w:shd w:val="clear" w:color="auto" w:fill="DCDADA"/>
            <w:vAlign w:val="center"/>
          </w:tcPr>
          <w:p w14:paraId="25385E66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E8A485E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794466" w:rsidRPr="00794466" w14:paraId="598E7AF6" w14:textId="77777777" w:rsidTr="00794466">
        <w:tc>
          <w:tcPr>
            <w:tcW w:w="1271" w:type="dxa"/>
            <w:shd w:val="clear" w:color="auto" w:fill="DCDADA"/>
          </w:tcPr>
          <w:p w14:paraId="2026F484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794466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117F3E87" w14:textId="77777777" w:rsidR="00794466" w:rsidRPr="00794466" w:rsidRDefault="00794466" w:rsidP="00794466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</w:tbl>
    <w:p w14:paraId="5D681B45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45903523" w14:textId="59A65718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11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0392B" w:rsidRPr="00C333FF" w14:paraId="6D1D6B1F" w14:textId="77777777" w:rsidTr="0090392B">
        <w:tc>
          <w:tcPr>
            <w:tcW w:w="1271" w:type="dxa"/>
            <w:shd w:val="clear" w:color="auto" w:fill="DCDADA"/>
          </w:tcPr>
          <w:p w14:paraId="23AA081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4D05A87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Confirmação do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C333FF">
              <w:rPr>
                <w:rFonts w:eastAsia="Calibri" w:cs="Arial"/>
                <w:color w:val="auto"/>
              </w:rPr>
              <w:t>/</w:t>
            </w:r>
            <w:r w:rsidRPr="00C333FF">
              <w:rPr>
                <w:rFonts w:eastAsia="Calibri" w:cs="Arial"/>
                <w:i/>
                <w:iCs/>
                <w:color w:val="auto"/>
              </w:rPr>
              <w:t>Upload</w:t>
            </w:r>
            <w:r w:rsidRPr="00C333FF">
              <w:rPr>
                <w:rFonts w:eastAsia="Calibri" w:cs="Arial"/>
                <w:color w:val="auto"/>
              </w:rPr>
              <w:t xml:space="preserve"> do ficheiro</w:t>
            </w:r>
          </w:p>
        </w:tc>
      </w:tr>
      <w:tr w:rsidR="0090392B" w:rsidRPr="00C333FF" w14:paraId="17F09613" w14:textId="77777777" w:rsidTr="0090392B">
        <w:tc>
          <w:tcPr>
            <w:tcW w:w="1271" w:type="dxa"/>
            <w:shd w:val="clear" w:color="auto" w:fill="DCDADA"/>
          </w:tcPr>
          <w:p w14:paraId="1CA3687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43EA8B5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90392B" w:rsidRPr="00C333FF" w14:paraId="77221388" w14:textId="77777777" w:rsidTr="0090392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03BA07F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12D1010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Sempre que o cliente faz o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C333FF">
              <w:rPr>
                <w:rFonts w:eastAsia="Calibri" w:cs="Arial"/>
                <w:color w:val="auto"/>
              </w:rPr>
              <w:t>/</w:t>
            </w:r>
            <w:r w:rsidRPr="00C333FF">
              <w:rPr>
                <w:rFonts w:eastAsia="Calibri" w:cs="Arial"/>
                <w:i/>
                <w:iCs/>
                <w:color w:val="auto"/>
              </w:rPr>
              <w:t xml:space="preserve">Upload </w:t>
            </w:r>
            <w:r w:rsidRPr="00C333FF">
              <w:rPr>
                <w:rFonts w:eastAsia="Calibri" w:cs="Arial"/>
                <w:color w:val="auto"/>
              </w:rPr>
              <w:t>de um ficheiro é pedida uma confirmação.</w:t>
            </w:r>
          </w:p>
        </w:tc>
      </w:tr>
      <w:tr w:rsidR="0090392B" w:rsidRPr="00C333FF" w14:paraId="125C6FE1" w14:textId="77777777" w:rsidTr="0090392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7154310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45E8E31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clientes</w:t>
            </w:r>
          </w:p>
        </w:tc>
      </w:tr>
      <w:tr w:rsidR="0090392B" w:rsidRPr="00C333FF" w14:paraId="1135BA2E" w14:textId="77777777" w:rsidTr="0090392B">
        <w:tc>
          <w:tcPr>
            <w:tcW w:w="1271" w:type="dxa"/>
            <w:vMerge w:val="restart"/>
            <w:shd w:val="clear" w:color="auto" w:fill="DCDADA"/>
            <w:vAlign w:val="center"/>
          </w:tcPr>
          <w:p w14:paraId="7F3CB6A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5737C2B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90392B" w:rsidRPr="00C333FF" w14:paraId="11525363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5534261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4CA52C39" w14:textId="77777777" w:rsidR="0090392B" w:rsidRPr="00C333FF" w:rsidRDefault="0090392B" w:rsidP="00346D2D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estar registado.</w:t>
            </w:r>
          </w:p>
          <w:p w14:paraId="779E5C92" w14:textId="77777777" w:rsidR="0090392B" w:rsidRPr="00C333FF" w:rsidRDefault="0090392B" w:rsidP="00346D2D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tem de ter selecionado um ficheiro para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C333FF">
              <w:rPr>
                <w:rFonts w:eastAsia="Calibri" w:cs="Arial"/>
                <w:color w:val="auto"/>
              </w:rPr>
              <w:t>/</w:t>
            </w:r>
            <w:r w:rsidRPr="00C333FF">
              <w:rPr>
                <w:rFonts w:eastAsia="Calibri" w:cs="Arial"/>
                <w:i/>
                <w:iCs/>
                <w:color w:val="auto"/>
              </w:rPr>
              <w:t>Upload</w:t>
            </w:r>
            <w:r w:rsidRPr="00C333FF">
              <w:rPr>
                <w:rFonts w:eastAsia="Calibri" w:cs="Arial"/>
                <w:color w:val="auto"/>
              </w:rPr>
              <w:t>.</w:t>
            </w:r>
          </w:p>
        </w:tc>
      </w:tr>
      <w:tr w:rsidR="0090392B" w:rsidRPr="00C333FF" w14:paraId="07F34855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1E55CAA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5C4CC37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90392B" w:rsidRPr="00C333FF" w14:paraId="79E0C2DE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1B2A9CC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4CCD451A" w14:textId="77777777" w:rsidR="0090392B" w:rsidRPr="00C333FF" w:rsidRDefault="0090392B" w:rsidP="00346D2D">
            <w:pPr>
              <w:numPr>
                <w:ilvl w:val="0"/>
                <w:numId w:val="49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Antes de o ficheiro ser disponibilizado par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C333FF">
              <w:rPr>
                <w:rFonts w:eastAsia="Calibri" w:cs="Arial"/>
                <w:color w:val="auto"/>
              </w:rPr>
              <w:t>/</w:t>
            </w:r>
            <w:r w:rsidRPr="00C333FF">
              <w:rPr>
                <w:rFonts w:eastAsia="Calibri" w:cs="Arial"/>
                <w:i/>
                <w:iCs/>
                <w:color w:val="auto"/>
              </w:rPr>
              <w:t>Upload</w:t>
            </w:r>
            <w:r w:rsidRPr="00C333FF">
              <w:rPr>
                <w:rFonts w:eastAsia="Calibri" w:cs="Arial"/>
                <w:color w:val="auto"/>
              </w:rPr>
              <w:t xml:space="preserve"> é pedido ao utilizador que confirme a sua intenção. </w:t>
            </w:r>
          </w:p>
        </w:tc>
      </w:tr>
      <w:tr w:rsidR="0090392B" w:rsidRPr="00C333FF" w14:paraId="241C209A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3EA0C95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3958F0D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90392B" w:rsidRPr="00C333FF" w14:paraId="150E2B19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661B8C22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49DBEC8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90392B" w:rsidRPr="00C333FF" w14:paraId="4FD21425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5B98241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6AC6CA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90392B" w:rsidRPr="00C333FF" w14:paraId="6EE5C848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495BAD7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5D1AF99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90392B" w:rsidRPr="00C333FF" w14:paraId="44D72F6C" w14:textId="77777777" w:rsidTr="0090392B">
        <w:tc>
          <w:tcPr>
            <w:tcW w:w="1271" w:type="dxa"/>
            <w:shd w:val="clear" w:color="auto" w:fill="DCDADA"/>
          </w:tcPr>
          <w:p w14:paraId="0041555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6574972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</w:tbl>
    <w:p w14:paraId="40C49A57" w14:textId="02AEAA65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01CB9E64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27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3112C" w:rsidRPr="0023112C" w14:paraId="335D9D31" w14:textId="77777777" w:rsidTr="0023112C">
        <w:tc>
          <w:tcPr>
            <w:tcW w:w="1271" w:type="dxa"/>
            <w:shd w:val="clear" w:color="auto" w:fill="DCDADA"/>
          </w:tcPr>
          <w:p w14:paraId="6737EF4B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23112C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67E41099" w14:textId="07C0A688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>
              <w:rPr>
                <w:rFonts w:cs="Arial"/>
              </w:rPr>
              <w:t>M</w:t>
            </w:r>
            <w:r w:rsidRPr="00ED06C5">
              <w:rPr>
                <w:rFonts w:cs="Arial"/>
              </w:rPr>
              <w:t>anutenção da informação por parte dos módulos recorrendo a formulários</w:t>
            </w:r>
          </w:p>
        </w:tc>
      </w:tr>
      <w:tr w:rsidR="0023112C" w:rsidRPr="0023112C" w14:paraId="5145B052" w14:textId="77777777" w:rsidTr="0023112C">
        <w:tc>
          <w:tcPr>
            <w:tcW w:w="1271" w:type="dxa"/>
            <w:shd w:val="clear" w:color="auto" w:fill="DCDADA"/>
          </w:tcPr>
          <w:p w14:paraId="296431F3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23112C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03DD0641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23112C">
              <w:rPr>
                <w:rFonts w:eastAsia="Calibri" w:cs="Arial"/>
                <w:color w:val="auto"/>
              </w:rPr>
              <w:t>Caso de Uso</w:t>
            </w:r>
          </w:p>
        </w:tc>
      </w:tr>
      <w:tr w:rsidR="0023112C" w:rsidRPr="0023112C" w14:paraId="7B585DC2" w14:textId="77777777" w:rsidTr="0023112C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798A2947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23112C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445E93C9" w14:textId="7E290F7A" w:rsidR="0023112C" w:rsidRPr="0023112C" w:rsidRDefault="004773DA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Manutenção do registo dos utilizadores.</w:t>
            </w:r>
          </w:p>
        </w:tc>
      </w:tr>
      <w:tr w:rsidR="0023112C" w:rsidRPr="0023112C" w14:paraId="3FCBF4F6" w14:textId="77777777" w:rsidTr="0023112C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0811D038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23112C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2E6DA7D2" w14:textId="0D67B70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Os </w:t>
            </w:r>
            <w:r w:rsidR="00C24CDE">
              <w:rPr>
                <w:rFonts w:eastAsia="Calibri" w:cs="Arial"/>
                <w:color w:val="auto"/>
              </w:rPr>
              <w:t>utilizadores</w:t>
            </w:r>
          </w:p>
        </w:tc>
      </w:tr>
      <w:tr w:rsidR="0023112C" w:rsidRPr="0023112C" w14:paraId="399FCF25" w14:textId="77777777" w:rsidTr="0030692B">
        <w:tc>
          <w:tcPr>
            <w:tcW w:w="1271" w:type="dxa"/>
            <w:vMerge w:val="restart"/>
            <w:shd w:val="clear" w:color="auto" w:fill="DCDADA"/>
            <w:vAlign w:val="center"/>
          </w:tcPr>
          <w:p w14:paraId="0E815AC3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23112C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138392B4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23112C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23112C" w:rsidRPr="0023112C" w14:paraId="0AB8BFA3" w14:textId="77777777" w:rsidTr="0023112C">
        <w:tc>
          <w:tcPr>
            <w:tcW w:w="1271" w:type="dxa"/>
            <w:vMerge/>
            <w:shd w:val="clear" w:color="auto" w:fill="DCDADA"/>
            <w:vAlign w:val="center"/>
          </w:tcPr>
          <w:p w14:paraId="42DA8A6B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54FD0BC1" w14:textId="3E84C609" w:rsidR="002E47FD" w:rsidRPr="002E47FD" w:rsidRDefault="002E47FD" w:rsidP="002E47FD">
            <w:pPr>
              <w:pStyle w:val="PargrafodaLista"/>
              <w:numPr>
                <w:ilvl w:val="0"/>
                <w:numId w:val="109"/>
              </w:numPr>
              <w:spacing w:after="0" w:line="240" w:lineRule="auto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O utilizador deve estar autenticado e com permissões</w:t>
            </w:r>
          </w:p>
        </w:tc>
      </w:tr>
      <w:tr w:rsidR="0023112C" w:rsidRPr="0023112C" w14:paraId="4099761F" w14:textId="77777777" w:rsidTr="0030692B">
        <w:tc>
          <w:tcPr>
            <w:tcW w:w="1271" w:type="dxa"/>
            <w:vMerge/>
            <w:shd w:val="clear" w:color="auto" w:fill="DCDADA"/>
            <w:vAlign w:val="center"/>
          </w:tcPr>
          <w:p w14:paraId="6C9C7F7E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4AD3F637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23112C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23112C" w:rsidRPr="0023112C" w14:paraId="7E7FD982" w14:textId="77777777" w:rsidTr="0023112C">
        <w:tc>
          <w:tcPr>
            <w:tcW w:w="1271" w:type="dxa"/>
            <w:vMerge/>
            <w:shd w:val="clear" w:color="auto" w:fill="DCDADA"/>
            <w:vAlign w:val="center"/>
          </w:tcPr>
          <w:p w14:paraId="5A554A71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63E8E195" w14:textId="77777777" w:rsidR="0023112C" w:rsidRDefault="004773DA" w:rsidP="002E47FD">
            <w:pPr>
              <w:pStyle w:val="PargrafodaLista"/>
              <w:numPr>
                <w:ilvl w:val="0"/>
                <w:numId w:val="110"/>
              </w:numPr>
              <w:spacing w:after="0" w:line="240" w:lineRule="auto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É apresentada a lista de utilizadores.</w:t>
            </w:r>
          </w:p>
          <w:p w14:paraId="7691F78A" w14:textId="7D384CDB" w:rsidR="004773DA" w:rsidRDefault="004773DA" w:rsidP="002E47FD">
            <w:pPr>
              <w:pStyle w:val="PargrafodaLista"/>
              <w:numPr>
                <w:ilvl w:val="0"/>
                <w:numId w:val="110"/>
              </w:numPr>
              <w:spacing w:after="0" w:line="240" w:lineRule="auto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O utilizador opte por </w:t>
            </w:r>
            <w:proofErr w:type="gramStart"/>
            <w:r>
              <w:rPr>
                <w:rFonts w:eastAsia="Calibri" w:cs="Arial"/>
                <w:color w:val="auto"/>
              </w:rPr>
              <w:t>criar um novo</w:t>
            </w:r>
            <w:proofErr w:type="gramEnd"/>
            <w:r>
              <w:rPr>
                <w:rFonts w:eastAsia="Calibri" w:cs="Arial"/>
                <w:color w:val="auto"/>
              </w:rPr>
              <w:t xml:space="preserve"> tipo de utilizador.</w:t>
            </w:r>
          </w:p>
          <w:p w14:paraId="7E31CB58" w14:textId="77777777" w:rsidR="004773DA" w:rsidRDefault="004773DA" w:rsidP="004773DA">
            <w:pPr>
              <w:pStyle w:val="PargrafodaLista"/>
              <w:numPr>
                <w:ilvl w:val="1"/>
                <w:numId w:val="110"/>
              </w:numPr>
              <w:spacing w:after="0" w:line="240" w:lineRule="auto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Seleciona a opção novo.</w:t>
            </w:r>
          </w:p>
          <w:p w14:paraId="70535AA2" w14:textId="77777777" w:rsidR="004773DA" w:rsidRDefault="004773DA" w:rsidP="004773DA">
            <w:pPr>
              <w:pStyle w:val="PargrafodaLista"/>
              <w:numPr>
                <w:ilvl w:val="1"/>
                <w:numId w:val="110"/>
              </w:numPr>
              <w:spacing w:after="0" w:line="240" w:lineRule="auto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É apresentado o formulário.</w:t>
            </w:r>
          </w:p>
          <w:p w14:paraId="52086240" w14:textId="77777777" w:rsidR="004773DA" w:rsidRDefault="004773DA" w:rsidP="004773DA">
            <w:pPr>
              <w:pStyle w:val="PargrafodaLista"/>
              <w:numPr>
                <w:ilvl w:val="1"/>
                <w:numId w:val="110"/>
              </w:numPr>
              <w:spacing w:after="0" w:line="240" w:lineRule="auto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Preenche o formulário.</w:t>
            </w:r>
          </w:p>
          <w:p w14:paraId="143E2394" w14:textId="77777777" w:rsidR="004773DA" w:rsidRDefault="004773DA" w:rsidP="004773DA">
            <w:pPr>
              <w:pStyle w:val="PargrafodaLista"/>
              <w:numPr>
                <w:ilvl w:val="1"/>
                <w:numId w:val="110"/>
              </w:numPr>
              <w:spacing w:after="0" w:line="240" w:lineRule="auto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Submete o formulário.</w:t>
            </w:r>
          </w:p>
          <w:p w14:paraId="144C705C" w14:textId="1D4942A4" w:rsidR="004773DA" w:rsidRDefault="004773DA" w:rsidP="004773DA">
            <w:pPr>
              <w:pStyle w:val="PargrafodaLista"/>
              <w:numPr>
                <w:ilvl w:val="0"/>
                <w:numId w:val="113"/>
              </w:numPr>
              <w:spacing w:after="0" w:line="240" w:lineRule="auto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Surgiu um erro.</w:t>
            </w:r>
          </w:p>
          <w:p w14:paraId="74B8615C" w14:textId="1C812B47" w:rsidR="004773DA" w:rsidRPr="004773DA" w:rsidRDefault="004773DA" w:rsidP="004773DA">
            <w:pPr>
              <w:pStyle w:val="PargrafodaLista"/>
              <w:numPr>
                <w:ilvl w:val="0"/>
                <w:numId w:val="110"/>
              </w:numPr>
              <w:spacing w:after="0" w:line="240" w:lineRule="auto"/>
              <w:rPr>
                <w:rFonts w:eastAsia="Calibri" w:cs="Arial"/>
                <w:color w:val="auto"/>
              </w:rPr>
            </w:pPr>
            <w:r w:rsidRPr="004773DA">
              <w:rPr>
                <w:rFonts w:eastAsia="Calibri" w:cs="Arial"/>
                <w:color w:val="auto"/>
              </w:rPr>
              <w:t>O utilizador opte por editar um tipo de utilizador.</w:t>
            </w:r>
          </w:p>
          <w:p w14:paraId="1515C052" w14:textId="6E4E48B8" w:rsidR="004773DA" w:rsidRPr="004773DA" w:rsidRDefault="004773DA" w:rsidP="004773DA">
            <w:pPr>
              <w:pStyle w:val="PargrafodaLista"/>
              <w:numPr>
                <w:ilvl w:val="0"/>
                <w:numId w:val="110"/>
              </w:numPr>
              <w:spacing w:after="0" w:line="240" w:lineRule="auto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O utilizador opte por eliminar um tipo de utilizador.</w:t>
            </w:r>
          </w:p>
        </w:tc>
      </w:tr>
      <w:tr w:rsidR="0023112C" w:rsidRPr="0023112C" w14:paraId="24FA0A3E" w14:textId="77777777" w:rsidTr="0030692B">
        <w:tc>
          <w:tcPr>
            <w:tcW w:w="1271" w:type="dxa"/>
            <w:vMerge/>
            <w:shd w:val="clear" w:color="auto" w:fill="DCDADA"/>
            <w:vAlign w:val="center"/>
          </w:tcPr>
          <w:p w14:paraId="09C85A9F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66494C1E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23112C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23112C" w:rsidRPr="0023112C" w14:paraId="1C97957D" w14:textId="77777777" w:rsidTr="0023112C">
        <w:tc>
          <w:tcPr>
            <w:tcW w:w="1271" w:type="dxa"/>
            <w:vMerge/>
            <w:shd w:val="clear" w:color="auto" w:fill="DCDADA"/>
            <w:vAlign w:val="center"/>
          </w:tcPr>
          <w:p w14:paraId="2767C338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442489F4" w14:textId="77777777" w:rsidR="0023112C" w:rsidRDefault="004773DA" w:rsidP="00C24CDE">
            <w:pPr>
              <w:pStyle w:val="PargrafodaLista"/>
              <w:numPr>
                <w:ilvl w:val="0"/>
                <w:numId w:val="114"/>
              </w:numPr>
              <w:spacing w:after="0" w:line="240" w:lineRule="auto"/>
              <w:rPr>
                <w:rFonts w:eastAsia="Calibri" w:cs="Arial"/>
                <w:color w:val="auto"/>
              </w:rPr>
            </w:pPr>
            <w:r w:rsidRPr="00C24CDE">
              <w:rPr>
                <w:rFonts w:eastAsia="Calibri" w:cs="Arial"/>
                <w:color w:val="auto"/>
              </w:rPr>
              <w:t>Surgiu um erro</w:t>
            </w:r>
            <w:r w:rsidR="00C24CDE" w:rsidRPr="00C24CDE">
              <w:rPr>
                <w:rFonts w:eastAsia="Calibri" w:cs="Arial"/>
                <w:color w:val="auto"/>
              </w:rPr>
              <w:t>.</w:t>
            </w:r>
          </w:p>
          <w:p w14:paraId="70AA1F88" w14:textId="77777777" w:rsidR="00C24CDE" w:rsidRDefault="00C24CDE" w:rsidP="00C24CDE">
            <w:pPr>
              <w:pStyle w:val="PargrafodaLista"/>
              <w:numPr>
                <w:ilvl w:val="0"/>
                <w:numId w:val="115"/>
              </w:numPr>
              <w:spacing w:after="0" w:line="240" w:lineRule="auto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O utilizador é informado que surgiu um erro.</w:t>
            </w:r>
          </w:p>
          <w:p w14:paraId="52B8F4E3" w14:textId="4F167E34" w:rsidR="00C24CDE" w:rsidRPr="00C24CDE" w:rsidRDefault="00C24CDE" w:rsidP="00C24CDE">
            <w:pPr>
              <w:pStyle w:val="PargrafodaLista"/>
              <w:numPr>
                <w:ilvl w:val="0"/>
                <w:numId w:val="115"/>
              </w:numPr>
              <w:spacing w:after="0" w:line="240" w:lineRule="auto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O utilizador é redirecionado para o ponto 2.2.</w:t>
            </w:r>
          </w:p>
        </w:tc>
      </w:tr>
      <w:tr w:rsidR="0023112C" w:rsidRPr="0023112C" w14:paraId="1D89EB1C" w14:textId="77777777" w:rsidTr="0030692B">
        <w:tc>
          <w:tcPr>
            <w:tcW w:w="1271" w:type="dxa"/>
            <w:vMerge/>
            <w:shd w:val="clear" w:color="auto" w:fill="DCDADA"/>
            <w:vAlign w:val="center"/>
          </w:tcPr>
          <w:p w14:paraId="7E4E9AE6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28995621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23112C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23112C" w:rsidRPr="0023112C" w14:paraId="0310999C" w14:textId="77777777" w:rsidTr="0023112C">
        <w:tc>
          <w:tcPr>
            <w:tcW w:w="1271" w:type="dxa"/>
            <w:vMerge/>
            <w:shd w:val="clear" w:color="auto" w:fill="DCDADA"/>
            <w:vAlign w:val="center"/>
          </w:tcPr>
          <w:p w14:paraId="4F0D50B6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4CDE3128" w14:textId="2191F0B9" w:rsidR="0023112C" w:rsidRPr="004773DA" w:rsidRDefault="004773DA" w:rsidP="004773DA">
            <w:pPr>
              <w:pStyle w:val="PargrafodaLista"/>
              <w:numPr>
                <w:ilvl w:val="0"/>
                <w:numId w:val="112"/>
              </w:numPr>
              <w:spacing w:after="0" w:line="240" w:lineRule="auto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É executada pela base de dados a operação executada pelo utilizador.</w:t>
            </w:r>
          </w:p>
        </w:tc>
      </w:tr>
      <w:tr w:rsidR="0023112C" w:rsidRPr="0023112C" w14:paraId="223295A0" w14:textId="77777777" w:rsidTr="0023112C">
        <w:tc>
          <w:tcPr>
            <w:tcW w:w="1271" w:type="dxa"/>
            <w:shd w:val="clear" w:color="auto" w:fill="DCDADA"/>
          </w:tcPr>
          <w:p w14:paraId="2EE1B37D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23112C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23AF96A2" w14:textId="77777777" w:rsidR="0023112C" w:rsidRPr="0023112C" w:rsidRDefault="0023112C" w:rsidP="0023112C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</w:tbl>
    <w:p w14:paraId="2EFDCCCB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4148032D" w14:textId="79B4FA93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12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0392B" w:rsidRPr="00C333FF" w14:paraId="747EF54F" w14:textId="77777777" w:rsidTr="0090392B">
        <w:tc>
          <w:tcPr>
            <w:tcW w:w="1271" w:type="dxa"/>
            <w:shd w:val="clear" w:color="auto" w:fill="DCDADA"/>
          </w:tcPr>
          <w:p w14:paraId="02CFF82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7F6F864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Consulta do saldo do cartão</w:t>
            </w:r>
          </w:p>
        </w:tc>
      </w:tr>
      <w:tr w:rsidR="0090392B" w:rsidRPr="00C333FF" w14:paraId="5AE0C8F4" w14:textId="77777777" w:rsidTr="0090392B">
        <w:tc>
          <w:tcPr>
            <w:tcW w:w="1271" w:type="dxa"/>
            <w:shd w:val="clear" w:color="auto" w:fill="DCDADA"/>
          </w:tcPr>
          <w:p w14:paraId="4595CC5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1ECDDE9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90392B" w:rsidRPr="00C333FF" w14:paraId="32C111CA" w14:textId="77777777" w:rsidTr="0090392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7C8A15C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587244A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consulta o saldo que tem disponível no cartão.</w:t>
            </w:r>
          </w:p>
        </w:tc>
      </w:tr>
      <w:tr w:rsidR="0090392B" w:rsidRPr="00C333FF" w14:paraId="5187852A" w14:textId="77777777" w:rsidTr="0090392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33D438A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6F8EBA2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clientes</w:t>
            </w:r>
          </w:p>
        </w:tc>
      </w:tr>
      <w:tr w:rsidR="0090392B" w:rsidRPr="00C333FF" w14:paraId="385C2B32" w14:textId="77777777" w:rsidTr="0090392B">
        <w:tc>
          <w:tcPr>
            <w:tcW w:w="1271" w:type="dxa"/>
            <w:vMerge w:val="restart"/>
            <w:shd w:val="clear" w:color="auto" w:fill="DCDADA"/>
            <w:vAlign w:val="center"/>
          </w:tcPr>
          <w:p w14:paraId="570C7BC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14F5E4E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90392B" w:rsidRPr="00C333FF" w14:paraId="1D24EC6E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42F1E18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5464B827" w14:textId="77777777" w:rsidR="0090392B" w:rsidRPr="00C333FF" w:rsidRDefault="0090392B" w:rsidP="00346D2D">
            <w:pPr>
              <w:numPr>
                <w:ilvl w:val="0"/>
                <w:numId w:val="50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estar registado.</w:t>
            </w:r>
          </w:p>
          <w:p w14:paraId="36F9830A" w14:textId="77777777" w:rsidR="0090392B" w:rsidRPr="00C333FF" w:rsidRDefault="0090392B" w:rsidP="00346D2D">
            <w:pPr>
              <w:numPr>
                <w:ilvl w:val="0"/>
                <w:numId w:val="50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possuir um cartão eletrónico.</w:t>
            </w:r>
          </w:p>
        </w:tc>
      </w:tr>
      <w:tr w:rsidR="0090392B" w:rsidRPr="00C333FF" w14:paraId="71668B03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C8EEA9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01CB5AC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90392B" w:rsidRPr="00C333FF" w14:paraId="6FBFC404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05EFE29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5ED36B14" w14:textId="77777777" w:rsidR="0090392B" w:rsidRPr="00C333FF" w:rsidRDefault="0090392B" w:rsidP="00346D2D">
            <w:pPr>
              <w:numPr>
                <w:ilvl w:val="0"/>
                <w:numId w:val="51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acede ao cartão eletrónico que possui selecionando cartão eletrónico onde poderá verificar o seu saldo atual.</w:t>
            </w:r>
          </w:p>
        </w:tc>
      </w:tr>
      <w:tr w:rsidR="0090392B" w:rsidRPr="00C333FF" w14:paraId="5B6A9C3D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ACFC0E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F28CDC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90392B" w:rsidRPr="00C333FF" w14:paraId="7DAD22CE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3F8A74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1537185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90392B" w:rsidRPr="00C333FF" w14:paraId="2507EE73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761D464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5C1ECF6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90392B" w:rsidRPr="00C333FF" w14:paraId="0D19ADE9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3C537C8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69DE381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90392B" w:rsidRPr="00C333FF" w14:paraId="3C55B616" w14:textId="77777777" w:rsidTr="0090392B">
        <w:tc>
          <w:tcPr>
            <w:tcW w:w="1271" w:type="dxa"/>
            <w:shd w:val="clear" w:color="auto" w:fill="DCDADA"/>
          </w:tcPr>
          <w:p w14:paraId="2D316CE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5C2CC38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</w:tbl>
    <w:p w14:paraId="2DF0318F" w14:textId="6760756D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7A85C543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2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333FF" w:rsidRPr="00C333FF" w14:paraId="6E490085" w14:textId="77777777" w:rsidTr="00C333FF">
        <w:tc>
          <w:tcPr>
            <w:tcW w:w="1271" w:type="dxa"/>
            <w:shd w:val="clear" w:color="auto" w:fill="DCDADA"/>
          </w:tcPr>
          <w:p w14:paraId="61CB5C17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5198CEF9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Oferta de ficheiros através de e-mail.</w:t>
            </w:r>
          </w:p>
        </w:tc>
      </w:tr>
      <w:tr w:rsidR="00C333FF" w:rsidRPr="00C333FF" w14:paraId="5E616D90" w14:textId="77777777" w:rsidTr="00C333FF">
        <w:tc>
          <w:tcPr>
            <w:tcW w:w="1271" w:type="dxa"/>
            <w:shd w:val="clear" w:color="auto" w:fill="DCDADA"/>
          </w:tcPr>
          <w:p w14:paraId="01A5D4E6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51E5224B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uso.</w:t>
            </w:r>
          </w:p>
        </w:tc>
      </w:tr>
      <w:tr w:rsidR="00C333FF" w:rsidRPr="00C333FF" w14:paraId="58A230C5" w14:textId="77777777" w:rsidTr="00C333FF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5AB51C34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7107F07F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oferece um ficheiro a um amigo através do e-mail.</w:t>
            </w:r>
          </w:p>
        </w:tc>
      </w:tr>
      <w:tr w:rsidR="00C333FF" w:rsidRPr="00C333FF" w14:paraId="60827C9A" w14:textId="77777777" w:rsidTr="00C333FF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6135E07D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6AF1FCF7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clientes.</w:t>
            </w:r>
          </w:p>
        </w:tc>
      </w:tr>
      <w:tr w:rsidR="00C333FF" w:rsidRPr="00C333FF" w14:paraId="2A8758D9" w14:textId="77777777" w:rsidTr="00591FAB">
        <w:tc>
          <w:tcPr>
            <w:tcW w:w="1271" w:type="dxa"/>
            <w:vMerge w:val="restart"/>
            <w:shd w:val="clear" w:color="auto" w:fill="DCDADA"/>
            <w:vAlign w:val="center"/>
          </w:tcPr>
          <w:p w14:paraId="08F2F6F1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6BF82A9A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C333FF" w:rsidRPr="00C333FF" w14:paraId="26258736" w14:textId="77777777" w:rsidTr="00C333FF">
        <w:tc>
          <w:tcPr>
            <w:tcW w:w="1271" w:type="dxa"/>
            <w:vMerge/>
            <w:shd w:val="clear" w:color="auto" w:fill="DCDADA"/>
            <w:vAlign w:val="center"/>
          </w:tcPr>
          <w:p w14:paraId="25683CE6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2AF502A5" w14:textId="5E6E9094" w:rsidR="00C333FF" w:rsidRPr="00C333FF" w:rsidRDefault="00C333FF" w:rsidP="00C359CB">
            <w:pPr>
              <w:numPr>
                <w:ilvl w:val="0"/>
                <w:numId w:val="9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tem </w:t>
            </w:r>
            <w:r w:rsidR="00346D2D">
              <w:rPr>
                <w:rFonts w:eastAsia="Calibri" w:cs="Arial"/>
                <w:color w:val="auto"/>
              </w:rPr>
              <w:t>de</w:t>
            </w:r>
            <w:r w:rsidRPr="00C333FF">
              <w:rPr>
                <w:rFonts w:eastAsia="Calibri" w:cs="Arial"/>
                <w:color w:val="auto"/>
              </w:rPr>
              <w:t xml:space="preserve"> estar registado.</w:t>
            </w:r>
          </w:p>
          <w:p w14:paraId="14734B89" w14:textId="77777777" w:rsidR="00C333FF" w:rsidRPr="00C333FF" w:rsidRDefault="00C333FF" w:rsidP="00C359CB">
            <w:pPr>
              <w:numPr>
                <w:ilvl w:val="0"/>
                <w:numId w:val="9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ter selecionado o ficheiro que pretende oferecer.</w:t>
            </w:r>
          </w:p>
        </w:tc>
      </w:tr>
      <w:tr w:rsidR="00C333FF" w:rsidRPr="00C333FF" w14:paraId="4CE909E9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08C0DE30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6A189A6C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C333FF" w:rsidRPr="00C333FF" w14:paraId="20055B16" w14:textId="77777777" w:rsidTr="00C333FF">
        <w:tc>
          <w:tcPr>
            <w:tcW w:w="1271" w:type="dxa"/>
            <w:vMerge/>
            <w:shd w:val="clear" w:color="auto" w:fill="DCDADA"/>
            <w:vAlign w:val="center"/>
          </w:tcPr>
          <w:p w14:paraId="232DFFF8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36C19C25" w14:textId="77777777" w:rsidR="00C333FF" w:rsidRPr="00C333FF" w:rsidRDefault="00C333FF" w:rsidP="00C359CB">
            <w:pPr>
              <w:numPr>
                <w:ilvl w:val="0"/>
                <w:numId w:val="9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seleciona a opção enviar ficheiro por e-mail.</w:t>
            </w:r>
          </w:p>
          <w:p w14:paraId="3C90031F" w14:textId="77777777" w:rsidR="00C333FF" w:rsidRPr="00C333FF" w:rsidRDefault="00C333FF" w:rsidP="00C359CB">
            <w:pPr>
              <w:numPr>
                <w:ilvl w:val="0"/>
                <w:numId w:val="9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introduz o e-mail para o qual o ficheiro será enviado.</w:t>
            </w:r>
          </w:p>
          <w:p w14:paraId="7BD48144" w14:textId="77777777" w:rsidR="00C333FF" w:rsidRPr="00C333FF" w:rsidRDefault="00C333FF" w:rsidP="00C359CB">
            <w:pPr>
              <w:numPr>
                <w:ilvl w:val="0"/>
                <w:numId w:val="9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ficheiro é enviado com sucesso.</w:t>
            </w:r>
          </w:p>
          <w:p w14:paraId="22701912" w14:textId="77777777" w:rsidR="00C333FF" w:rsidRPr="00C333FF" w:rsidRDefault="00C333FF" w:rsidP="00C359CB">
            <w:pPr>
              <w:numPr>
                <w:ilvl w:val="0"/>
                <w:numId w:val="9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amigo do cliente recebe o e-mail com os ficheiros.</w:t>
            </w:r>
          </w:p>
          <w:p w14:paraId="417E9BAF" w14:textId="64187CA0" w:rsidR="00C333FF" w:rsidRPr="00C333FF" w:rsidRDefault="00C333FF" w:rsidP="00C359CB">
            <w:pPr>
              <w:numPr>
                <w:ilvl w:val="0"/>
                <w:numId w:val="9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amigo do cliente quer fazer o </w:t>
            </w:r>
            <w:r w:rsidR="00346D2D" w:rsidRPr="00346D2D">
              <w:rPr>
                <w:rFonts w:eastAsia="Calibri" w:cs="Arial"/>
                <w:i/>
                <w:iCs/>
                <w:color w:val="auto"/>
              </w:rPr>
              <w:t>D</w:t>
            </w:r>
            <w:r w:rsidRPr="00C333FF">
              <w:rPr>
                <w:rFonts w:eastAsia="Calibri" w:cs="Arial"/>
                <w:i/>
                <w:iCs/>
                <w:color w:val="auto"/>
              </w:rPr>
              <w:t>ownload</w:t>
            </w:r>
            <w:r w:rsidRPr="00C333FF">
              <w:rPr>
                <w:rFonts w:eastAsia="Calibri" w:cs="Arial"/>
                <w:color w:val="auto"/>
              </w:rPr>
              <w:t xml:space="preserve"> dos ficheiros.</w:t>
            </w:r>
          </w:p>
          <w:p w14:paraId="312761BD" w14:textId="77777777" w:rsidR="00C333FF" w:rsidRPr="00C333FF" w:rsidRDefault="00C333FF" w:rsidP="00C359CB">
            <w:pPr>
              <w:numPr>
                <w:ilvl w:val="0"/>
                <w:numId w:val="100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amigo do cliente não tem permissão para fazer o Download dos ficheiros.</w:t>
            </w:r>
          </w:p>
          <w:p w14:paraId="4EDD6F58" w14:textId="77777777" w:rsidR="00C333FF" w:rsidRPr="00C333FF" w:rsidRDefault="00C333FF" w:rsidP="00C359CB">
            <w:pPr>
              <w:numPr>
                <w:ilvl w:val="0"/>
                <w:numId w:val="9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amigo do cliente efetua o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C333FF">
              <w:rPr>
                <w:rFonts w:eastAsia="Calibri" w:cs="Arial"/>
                <w:color w:val="auto"/>
              </w:rPr>
              <w:t xml:space="preserve"> dos ficheiros com sucesso.</w:t>
            </w:r>
          </w:p>
        </w:tc>
      </w:tr>
      <w:tr w:rsidR="00C333FF" w:rsidRPr="00C333FF" w14:paraId="0D8B8EFC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088425D9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50ACBAEA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C333FF" w:rsidRPr="00C333FF" w14:paraId="721C2227" w14:textId="77777777" w:rsidTr="00C333FF">
        <w:tc>
          <w:tcPr>
            <w:tcW w:w="1271" w:type="dxa"/>
            <w:vMerge/>
            <w:shd w:val="clear" w:color="auto" w:fill="DCDADA"/>
            <w:vAlign w:val="center"/>
          </w:tcPr>
          <w:p w14:paraId="3DF90335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14FCE1CC" w14:textId="77777777" w:rsidR="00C333FF" w:rsidRPr="00C333FF" w:rsidRDefault="00C333FF" w:rsidP="00C359CB">
            <w:pPr>
              <w:numPr>
                <w:ilvl w:val="0"/>
                <w:numId w:val="101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amigo do cliente não tem permissão para fazer o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C333FF">
              <w:rPr>
                <w:rFonts w:eastAsia="Calibri" w:cs="Arial"/>
                <w:color w:val="auto"/>
              </w:rPr>
              <w:t xml:space="preserve"> dos ficheiros.</w:t>
            </w:r>
          </w:p>
          <w:p w14:paraId="446F04E8" w14:textId="77777777" w:rsidR="00C333FF" w:rsidRPr="00C333FF" w:rsidRDefault="00C333FF" w:rsidP="00C359CB">
            <w:pPr>
              <w:numPr>
                <w:ilvl w:val="0"/>
                <w:numId w:val="10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é informado que o seu tipo de cliente não lhe permite efetuar o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C333FF">
              <w:rPr>
                <w:rFonts w:eastAsia="Calibri" w:cs="Arial"/>
                <w:color w:val="auto"/>
              </w:rPr>
              <w:t xml:space="preserve"> do ficheiro.</w:t>
            </w:r>
          </w:p>
        </w:tc>
      </w:tr>
      <w:tr w:rsidR="00C333FF" w:rsidRPr="00C333FF" w14:paraId="2439D99A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3C572542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63D2ED0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C333FF" w:rsidRPr="00C333FF" w14:paraId="7D4A721B" w14:textId="77777777" w:rsidTr="00C333FF">
        <w:tc>
          <w:tcPr>
            <w:tcW w:w="1271" w:type="dxa"/>
            <w:vMerge/>
            <w:shd w:val="clear" w:color="auto" w:fill="DCDADA"/>
            <w:vAlign w:val="center"/>
          </w:tcPr>
          <w:p w14:paraId="5A5D9C1F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543B2D6C" w14:textId="77777777" w:rsidR="00C333FF" w:rsidRPr="00C333FF" w:rsidRDefault="00C333FF" w:rsidP="00C359CB">
            <w:pPr>
              <w:numPr>
                <w:ilvl w:val="0"/>
                <w:numId w:val="99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 base de dados é atualizada.</w:t>
            </w:r>
          </w:p>
        </w:tc>
      </w:tr>
      <w:tr w:rsidR="00C333FF" w:rsidRPr="00C333FF" w14:paraId="60B4095D" w14:textId="77777777" w:rsidTr="00C333FF">
        <w:tc>
          <w:tcPr>
            <w:tcW w:w="1271" w:type="dxa"/>
            <w:shd w:val="clear" w:color="auto" w:fill="DCDADA"/>
          </w:tcPr>
          <w:p w14:paraId="2C0868E6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59AD1964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</w:tbl>
    <w:p w14:paraId="441F2400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42919DD3" w14:textId="6033F3DC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1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0392B" w:rsidRPr="00C333FF" w14:paraId="05241D7D" w14:textId="77777777" w:rsidTr="0090392B">
        <w:tc>
          <w:tcPr>
            <w:tcW w:w="1271" w:type="dxa"/>
            <w:shd w:val="clear" w:color="auto" w:fill="DCDADA"/>
          </w:tcPr>
          <w:p w14:paraId="17EDA91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137B882F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Criação de uma conta corrente</w:t>
            </w:r>
          </w:p>
        </w:tc>
      </w:tr>
      <w:tr w:rsidR="0090392B" w:rsidRPr="00C333FF" w14:paraId="01253BD3" w14:textId="77777777" w:rsidTr="0090392B">
        <w:tc>
          <w:tcPr>
            <w:tcW w:w="1271" w:type="dxa"/>
            <w:shd w:val="clear" w:color="auto" w:fill="DCDADA"/>
          </w:tcPr>
          <w:p w14:paraId="558BF08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7497DDCF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90392B" w:rsidRPr="00C333FF" w14:paraId="3065FEB8" w14:textId="77777777" w:rsidTr="0090392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0C74B73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74A671B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Sempre que um cliente possuir um cartão eletrónico também irá possuir uma conta corrente.</w:t>
            </w:r>
          </w:p>
        </w:tc>
      </w:tr>
      <w:tr w:rsidR="0090392B" w:rsidRPr="00C333FF" w14:paraId="53A632DD" w14:textId="77777777" w:rsidTr="0090392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53E9AAB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464802F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clientes</w:t>
            </w:r>
          </w:p>
        </w:tc>
      </w:tr>
      <w:tr w:rsidR="0090392B" w:rsidRPr="00C333FF" w14:paraId="138930F0" w14:textId="77777777" w:rsidTr="0090392B">
        <w:tc>
          <w:tcPr>
            <w:tcW w:w="1271" w:type="dxa"/>
            <w:vMerge w:val="restart"/>
            <w:shd w:val="clear" w:color="auto" w:fill="DCDADA"/>
            <w:vAlign w:val="center"/>
          </w:tcPr>
          <w:p w14:paraId="29FA3B8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7FCA6B7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90392B" w:rsidRPr="00C333FF" w14:paraId="3814D1BB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11271AF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24423CEA" w14:textId="77777777" w:rsidR="0090392B" w:rsidRPr="00C333FF" w:rsidRDefault="0090392B" w:rsidP="00346D2D">
            <w:pPr>
              <w:numPr>
                <w:ilvl w:val="0"/>
                <w:numId w:val="5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estar registado.</w:t>
            </w:r>
          </w:p>
          <w:p w14:paraId="1C27A5EA" w14:textId="77777777" w:rsidR="0090392B" w:rsidRPr="00C333FF" w:rsidRDefault="0090392B" w:rsidP="00346D2D">
            <w:pPr>
              <w:numPr>
                <w:ilvl w:val="0"/>
                <w:numId w:val="5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possuir um cartão eletrónico.</w:t>
            </w:r>
          </w:p>
        </w:tc>
      </w:tr>
      <w:tr w:rsidR="0090392B" w:rsidRPr="00C333FF" w14:paraId="5CF3C377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11BED6F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61498803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90392B" w:rsidRPr="00C333FF" w14:paraId="54487B96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0E9E870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2AF9087" w14:textId="77777777" w:rsidR="0090392B" w:rsidRPr="00C333FF" w:rsidRDefault="0090392B" w:rsidP="00346D2D">
            <w:pPr>
              <w:numPr>
                <w:ilvl w:val="0"/>
                <w:numId w:val="53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Quando um cliente adquire um cartão eletrónico, uma conta corrente também é criada.</w:t>
            </w:r>
          </w:p>
        </w:tc>
      </w:tr>
      <w:tr w:rsidR="0090392B" w:rsidRPr="00C333FF" w14:paraId="0C8D8563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7BB9FCB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2921B0EF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90392B" w:rsidRPr="00C333FF" w14:paraId="7F3B1755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C42E22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1CEB056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90392B" w:rsidRPr="00C333FF" w14:paraId="3AA0F6DA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18FB0CB2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222C30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90392B" w:rsidRPr="00C333FF" w14:paraId="197F3E22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4C2AE73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24F59AB3" w14:textId="77777777" w:rsidR="0090392B" w:rsidRPr="00C333FF" w:rsidRDefault="0090392B" w:rsidP="00346D2D">
            <w:pPr>
              <w:numPr>
                <w:ilvl w:val="0"/>
                <w:numId w:val="54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 conta corrente é atualizada.</w:t>
            </w:r>
          </w:p>
          <w:p w14:paraId="7D3C9DD0" w14:textId="77777777" w:rsidR="0090392B" w:rsidRPr="00C333FF" w:rsidRDefault="0090392B" w:rsidP="00346D2D">
            <w:pPr>
              <w:numPr>
                <w:ilvl w:val="0"/>
                <w:numId w:val="54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 base de dados é atualizada.</w:t>
            </w:r>
          </w:p>
        </w:tc>
      </w:tr>
      <w:tr w:rsidR="0090392B" w:rsidRPr="00C333FF" w14:paraId="00B18CC7" w14:textId="77777777" w:rsidTr="0090392B">
        <w:tc>
          <w:tcPr>
            <w:tcW w:w="1271" w:type="dxa"/>
            <w:shd w:val="clear" w:color="auto" w:fill="DCDADA"/>
          </w:tcPr>
          <w:p w14:paraId="417F64B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4F47631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</w:tbl>
    <w:p w14:paraId="5015C26A" w14:textId="37144E29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21073916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24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333FF" w:rsidRPr="00C333FF" w14:paraId="76423E1D" w14:textId="77777777" w:rsidTr="00C333FF">
        <w:tc>
          <w:tcPr>
            <w:tcW w:w="1271" w:type="dxa"/>
            <w:shd w:val="clear" w:color="auto" w:fill="DCDADA"/>
          </w:tcPr>
          <w:p w14:paraId="18C30A21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0D6852EE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Consulta das compras e vendas efetuadas pelo cartão</w:t>
            </w:r>
          </w:p>
        </w:tc>
      </w:tr>
      <w:tr w:rsidR="00C333FF" w:rsidRPr="00C333FF" w14:paraId="4FBDFF0C" w14:textId="77777777" w:rsidTr="00C333FF">
        <w:tc>
          <w:tcPr>
            <w:tcW w:w="1271" w:type="dxa"/>
            <w:shd w:val="clear" w:color="auto" w:fill="DCDADA"/>
          </w:tcPr>
          <w:p w14:paraId="6655CD94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04BC881A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C333FF" w:rsidRPr="00C333FF" w14:paraId="55ABCB24" w14:textId="77777777" w:rsidTr="00C333FF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46EE52A4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3FE52AE8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consulta as compras e vendas que efetuou com o cartão.</w:t>
            </w:r>
          </w:p>
        </w:tc>
      </w:tr>
      <w:tr w:rsidR="00C333FF" w:rsidRPr="00C333FF" w14:paraId="5BB61B6E" w14:textId="77777777" w:rsidTr="00C333FF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3A9CFB25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335B96D4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clientes.</w:t>
            </w:r>
          </w:p>
        </w:tc>
      </w:tr>
      <w:tr w:rsidR="00C333FF" w:rsidRPr="00C333FF" w14:paraId="351DF02D" w14:textId="77777777" w:rsidTr="00591FAB">
        <w:tc>
          <w:tcPr>
            <w:tcW w:w="1271" w:type="dxa"/>
            <w:vMerge w:val="restart"/>
            <w:shd w:val="clear" w:color="auto" w:fill="DCDADA"/>
            <w:vAlign w:val="center"/>
          </w:tcPr>
          <w:p w14:paraId="744731AF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6A4A07E6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C333FF" w:rsidRPr="00C333FF" w14:paraId="0E5FF993" w14:textId="77777777" w:rsidTr="00C333FF">
        <w:tc>
          <w:tcPr>
            <w:tcW w:w="1271" w:type="dxa"/>
            <w:vMerge/>
            <w:shd w:val="clear" w:color="auto" w:fill="DCDADA"/>
            <w:vAlign w:val="center"/>
          </w:tcPr>
          <w:p w14:paraId="5893BE38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36F55C50" w14:textId="77777777" w:rsidR="00C333FF" w:rsidRPr="00C333FF" w:rsidRDefault="00C333FF" w:rsidP="00C359CB">
            <w:pPr>
              <w:numPr>
                <w:ilvl w:val="0"/>
                <w:numId w:val="103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deve estar registado.</w:t>
            </w:r>
          </w:p>
          <w:p w14:paraId="7DE3271A" w14:textId="77777777" w:rsidR="00C333FF" w:rsidRPr="00C333FF" w:rsidRDefault="00C333FF" w:rsidP="00C359CB">
            <w:pPr>
              <w:numPr>
                <w:ilvl w:val="0"/>
                <w:numId w:val="103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deve possuir um cartão eletrónico.</w:t>
            </w:r>
          </w:p>
        </w:tc>
      </w:tr>
      <w:tr w:rsidR="00C333FF" w:rsidRPr="00C333FF" w14:paraId="22572A48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12F629E3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08B1A6C3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C333FF" w:rsidRPr="00C333FF" w14:paraId="42689BCA" w14:textId="77777777" w:rsidTr="00C333FF">
        <w:tc>
          <w:tcPr>
            <w:tcW w:w="1271" w:type="dxa"/>
            <w:vMerge/>
            <w:shd w:val="clear" w:color="auto" w:fill="DCDADA"/>
            <w:vAlign w:val="center"/>
          </w:tcPr>
          <w:p w14:paraId="04FDE2C7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1AF19EDF" w14:textId="77777777" w:rsidR="00C333FF" w:rsidRPr="00C333FF" w:rsidRDefault="00C333FF" w:rsidP="00C359CB">
            <w:pPr>
              <w:numPr>
                <w:ilvl w:val="0"/>
                <w:numId w:val="104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acede ao cartão eletrónico que possui selecionando cartão eletrónico onde pode consultar todos os movimentos efetuados com o cartão.</w:t>
            </w:r>
          </w:p>
        </w:tc>
      </w:tr>
      <w:tr w:rsidR="00C333FF" w:rsidRPr="00C333FF" w14:paraId="5A75E91A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422D78DD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65828003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C333FF" w:rsidRPr="00C333FF" w14:paraId="0AD3F891" w14:textId="77777777" w:rsidTr="00C333FF">
        <w:tc>
          <w:tcPr>
            <w:tcW w:w="1271" w:type="dxa"/>
            <w:vMerge/>
            <w:shd w:val="clear" w:color="auto" w:fill="DCDADA"/>
            <w:vAlign w:val="center"/>
          </w:tcPr>
          <w:p w14:paraId="787C6781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579BB0A1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C333FF" w:rsidRPr="00C333FF" w14:paraId="2141F5C5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00F3919F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1B26240E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C333FF" w:rsidRPr="00C333FF" w14:paraId="0F2C460E" w14:textId="77777777" w:rsidTr="00C333FF">
        <w:tc>
          <w:tcPr>
            <w:tcW w:w="1271" w:type="dxa"/>
            <w:vMerge/>
            <w:shd w:val="clear" w:color="auto" w:fill="DCDADA"/>
            <w:vAlign w:val="center"/>
          </w:tcPr>
          <w:p w14:paraId="7A7E4CE2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5A587924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C333FF" w:rsidRPr="00C333FF" w14:paraId="176EA843" w14:textId="77777777" w:rsidTr="00C333FF">
        <w:tc>
          <w:tcPr>
            <w:tcW w:w="1271" w:type="dxa"/>
            <w:shd w:val="clear" w:color="auto" w:fill="DCDADA"/>
          </w:tcPr>
          <w:p w14:paraId="308830BF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73C2E8EC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</w:tbl>
    <w:p w14:paraId="00B5F992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5E0669C3" w14:textId="423B86FA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14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0392B" w:rsidRPr="00C333FF" w14:paraId="18688653" w14:textId="77777777" w:rsidTr="0090392B">
        <w:tc>
          <w:tcPr>
            <w:tcW w:w="1271" w:type="dxa"/>
            <w:shd w:val="clear" w:color="auto" w:fill="DCDADA"/>
          </w:tcPr>
          <w:p w14:paraId="1387CE1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5BF9C78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Registar as compras e vendas efetuadas na conta corrente</w:t>
            </w:r>
          </w:p>
        </w:tc>
      </w:tr>
      <w:tr w:rsidR="0090392B" w:rsidRPr="00C333FF" w14:paraId="16526330" w14:textId="77777777" w:rsidTr="0090392B">
        <w:tc>
          <w:tcPr>
            <w:tcW w:w="1271" w:type="dxa"/>
            <w:shd w:val="clear" w:color="auto" w:fill="DCDADA"/>
          </w:tcPr>
          <w:p w14:paraId="7CF5D06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7D49E13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90392B" w:rsidRPr="00C333FF" w14:paraId="5DCA1EFF" w14:textId="77777777" w:rsidTr="0090392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71B3D85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1B7E77E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Sempre que o cliente realiza uma compra ou venda ela é registada na conta corrente.</w:t>
            </w:r>
          </w:p>
        </w:tc>
      </w:tr>
      <w:tr w:rsidR="0090392B" w:rsidRPr="00C333FF" w14:paraId="0CD6798A" w14:textId="77777777" w:rsidTr="0090392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2E140D2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524A70C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clientes</w:t>
            </w:r>
          </w:p>
        </w:tc>
      </w:tr>
      <w:tr w:rsidR="0090392B" w:rsidRPr="00C333FF" w14:paraId="60CDEC9A" w14:textId="77777777" w:rsidTr="0090392B">
        <w:tc>
          <w:tcPr>
            <w:tcW w:w="1271" w:type="dxa"/>
            <w:vMerge w:val="restart"/>
            <w:shd w:val="clear" w:color="auto" w:fill="DCDADA"/>
            <w:vAlign w:val="center"/>
          </w:tcPr>
          <w:p w14:paraId="1B01496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1B6A871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90392B" w:rsidRPr="00C333FF" w14:paraId="161B224C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56FAA8F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6930B71D" w14:textId="77777777" w:rsidR="0090392B" w:rsidRPr="00C333FF" w:rsidRDefault="0090392B" w:rsidP="00346D2D">
            <w:pPr>
              <w:numPr>
                <w:ilvl w:val="0"/>
                <w:numId w:val="5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estar registado.</w:t>
            </w:r>
          </w:p>
          <w:p w14:paraId="0CEDB3E5" w14:textId="77777777" w:rsidR="0090392B" w:rsidRPr="00C333FF" w:rsidRDefault="0090392B" w:rsidP="00346D2D">
            <w:pPr>
              <w:numPr>
                <w:ilvl w:val="0"/>
                <w:numId w:val="5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possuir uma conta corrente.</w:t>
            </w:r>
          </w:p>
        </w:tc>
      </w:tr>
      <w:tr w:rsidR="0090392B" w:rsidRPr="00C333FF" w14:paraId="6BC9AB2C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9FF89B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4B53E01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90392B" w:rsidRPr="00C333FF" w14:paraId="5446AA76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32B8B3B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2D44421" w14:textId="77777777" w:rsidR="0090392B" w:rsidRPr="00C333FF" w:rsidRDefault="0090392B" w:rsidP="00346D2D">
            <w:pPr>
              <w:numPr>
                <w:ilvl w:val="0"/>
                <w:numId w:val="5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Sempre que realizada uma compra ou venda por parte do cliente ela é registada na sua conta corrente.</w:t>
            </w:r>
          </w:p>
        </w:tc>
      </w:tr>
      <w:tr w:rsidR="0090392B" w:rsidRPr="00C333FF" w14:paraId="2FC59E1E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3606501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2B3BCA1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90392B" w:rsidRPr="00C333FF" w14:paraId="18D4DBD6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4B4FA7B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49E2B20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90392B" w:rsidRPr="00C333FF" w14:paraId="751619B2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39026F0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2D6ACBB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90392B" w:rsidRPr="00C333FF" w14:paraId="7E272CA9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6BE4C94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430AC6AB" w14:textId="77777777" w:rsidR="0090392B" w:rsidRPr="00C333FF" w:rsidRDefault="0090392B" w:rsidP="00346D2D">
            <w:pPr>
              <w:numPr>
                <w:ilvl w:val="0"/>
                <w:numId w:val="5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 conta corrente é atualizada.</w:t>
            </w:r>
          </w:p>
          <w:p w14:paraId="0F745D2C" w14:textId="77777777" w:rsidR="0090392B" w:rsidRPr="00C333FF" w:rsidRDefault="0090392B" w:rsidP="00346D2D">
            <w:pPr>
              <w:numPr>
                <w:ilvl w:val="0"/>
                <w:numId w:val="5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 base de dados é atualizada.</w:t>
            </w:r>
          </w:p>
        </w:tc>
      </w:tr>
      <w:tr w:rsidR="0090392B" w:rsidRPr="00C333FF" w14:paraId="637AE344" w14:textId="77777777" w:rsidTr="0090392B">
        <w:tc>
          <w:tcPr>
            <w:tcW w:w="1271" w:type="dxa"/>
            <w:shd w:val="clear" w:color="auto" w:fill="DCDADA"/>
          </w:tcPr>
          <w:p w14:paraId="3FE93AC4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7180564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</w:tbl>
    <w:p w14:paraId="1EEA3ED5" w14:textId="3961312E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60A875E5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25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333FF" w:rsidRPr="00C333FF" w14:paraId="770ED144" w14:textId="77777777" w:rsidTr="00C333FF">
        <w:tc>
          <w:tcPr>
            <w:tcW w:w="1271" w:type="dxa"/>
            <w:shd w:val="clear" w:color="auto" w:fill="DCDADA"/>
          </w:tcPr>
          <w:p w14:paraId="0603E162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5DEA0D58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Reembolso de compras efetuadas.</w:t>
            </w:r>
          </w:p>
        </w:tc>
      </w:tr>
      <w:tr w:rsidR="00C333FF" w:rsidRPr="00C333FF" w14:paraId="72D118A5" w14:textId="77777777" w:rsidTr="00C333FF">
        <w:tc>
          <w:tcPr>
            <w:tcW w:w="1271" w:type="dxa"/>
            <w:shd w:val="clear" w:color="auto" w:fill="DCDADA"/>
          </w:tcPr>
          <w:p w14:paraId="0E7F17EA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3CC52960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uso.</w:t>
            </w:r>
          </w:p>
        </w:tc>
      </w:tr>
      <w:tr w:rsidR="00C333FF" w:rsidRPr="00C333FF" w14:paraId="455FD383" w14:textId="77777777" w:rsidTr="00C333FF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5AAB6ACD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7D2D13DC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pede um reembolso para uma compra que ele efetuou.</w:t>
            </w:r>
          </w:p>
        </w:tc>
      </w:tr>
      <w:tr w:rsidR="00C333FF" w:rsidRPr="00C333FF" w14:paraId="7F8907CB" w14:textId="77777777" w:rsidTr="00C333FF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08421459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6A133FF2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clientes</w:t>
            </w:r>
          </w:p>
        </w:tc>
      </w:tr>
      <w:tr w:rsidR="00C333FF" w:rsidRPr="00C333FF" w14:paraId="3D897A6E" w14:textId="77777777" w:rsidTr="00591FAB">
        <w:tc>
          <w:tcPr>
            <w:tcW w:w="1271" w:type="dxa"/>
            <w:vMerge w:val="restart"/>
            <w:shd w:val="clear" w:color="auto" w:fill="DCDADA"/>
            <w:vAlign w:val="center"/>
          </w:tcPr>
          <w:p w14:paraId="46FCF1A1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70CE8321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C333FF" w:rsidRPr="00C333FF" w14:paraId="5D4E2589" w14:textId="77777777" w:rsidTr="00C333FF">
        <w:tc>
          <w:tcPr>
            <w:tcW w:w="1271" w:type="dxa"/>
            <w:vMerge/>
            <w:shd w:val="clear" w:color="auto" w:fill="DCDADA"/>
            <w:vAlign w:val="center"/>
          </w:tcPr>
          <w:p w14:paraId="5E2AA819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257FB4A1" w14:textId="54C18D92" w:rsidR="00C333FF" w:rsidRPr="00C333FF" w:rsidRDefault="00C333FF" w:rsidP="00C359CB">
            <w:pPr>
              <w:numPr>
                <w:ilvl w:val="0"/>
                <w:numId w:val="10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tem </w:t>
            </w:r>
            <w:r w:rsidR="00346D2D">
              <w:rPr>
                <w:rFonts w:eastAsia="Calibri" w:cs="Arial"/>
                <w:color w:val="auto"/>
              </w:rPr>
              <w:t>de</w:t>
            </w:r>
            <w:r w:rsidRPr="00C333FF">
              <w:rPr>
                <w:rFonts w:eastAsia="Calibri" w:cs="Arial"/>
                <w:color w:val="auto"/>
              </w:rPr>
              <w:t xml:space="preserve"> estar registado.</w:t>
            </w:r>
          </w:p>
          <w:p w14:paraId="2F414D65" w14:textId="7E04B6E7" w:rsidR="00C333FF" w:rsidRPr="00C333FF" w:rsidRDefault="00C333FF" w:rsidP="00C359CB">
            <w:pPr>
              <w:numPr>
                <w:ilvl w:val="0"/>
                <w:numId w:val="10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tem </w:t>
            </w:r>
            <w:r w:rsidR="00346D2D">
              <w:rPr>
                <w:rFonts w:eastAsia="Calibri" w:cs="Arial"/>
                <w:color w:val="auto"/>
              </w:rPr>
              <w:t>de</w:t>
            </w:r>
            <w:r w:rsidRPr="00C333FF">
              <w:rPr>
                <w:rFonts w:eastAsia="Calibri" w:cs="Arial"/>
                <w:color w:val="auto"/>
              </w:rPr>
              <w:t xml:space="preserve"> ter permissão para pedir reembolso.</w:t>
            </w:r>
          </w:p>
          <w:p w14:paraId="7742EB69" w14:textId="2BF965D6" w:rsidR="00C333FF" w:rsidRPr="00C333FF" w:rsidRDefault="00C333FF" w:rsidP="00C359CB">
            <w:pPr>
              <w:numPr>
                <w:ilvl w:val="0"/>
                <w:numId w:val="105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tem </w:t>
            </w:r>
            <w:r w:rsidR="00346D2D">
              <w:rPr>
                <w:rFonts w:eastAsia="Calibri" w:cs="Arial"/>
                <w:color w:val="auto"/>
              </w:rPr>
              <w:t>de</w:t>
            </w:r>
            <w:r w:rsidRPr="00C333FF">
              <w:rPr>
                <w:rFonts w:eastAsia="Calibri" w:cs="Arial"/>
                <w:color w:val="auto"/>
              </w:rPr>
              <w:t xml:space="preserve"> ter efetuado a compra do ficheiro ao qual pede o reembolso.</w:t>
            </w:r>
          </w:p>
        </w:tc>
      </w:tr>
      <w:tr w:rsidR="00C333FF" w:rsidRPr="00C333FF" w14:paraId="133D51CF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1A02E57E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C2ADBC0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C333FF" w:rsidRPr="00C333FF" w14:paraId="0F38A859" w14:textId="77777777" w:rsidTr="00C333FF">
        <w:tc>
          <w:tcPr>
            <w:tcW w:w="1271" w:type="dxa"/>
            <w:vMerge/>
            <w:shd w:val="clear" w:color="auto" w:fill="DCDADA"/>
            <w:vAlign w:val="center"/>
          </w:tcPr>
          <w:p w14:paraId="32782BD2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4735E4EA" w14:textId="77777777" w:rsidR="00C333FF" w:rsidRPr="00C333FF" w:rsidRDefault="00C333FF" w:rsidP="00C359CB">
            <w:pPr>
              <w:numPr>
                <w:ilvl w:val="0"/>
                <w:numId w:val="10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seleciona o ficheiro ao qual quer pedir o reembolso.</w:t>
            </w:r>
          </w:p>
          <w:p w14:paraId="799BC5BD" w14:textId="77777777" w:rsidR="00C333FF" w:rsidRPr="00C333FF" w:rsidRDefault="00C333FF" w:rsidP="00C359CB">
            <w:pPr>
              <w:numPr>
                <w:ilvl w:val="0"/>
                <w:numId w:val="10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seleciona a opção reembolso.</w:t>
            </w:r>
          </w:p>
          <w:p w14:paraId="67FDD09B" w14:textId="77777777" w:rsidR="00C333FF" w:rsidRPr="00C333FF" w:rsidRDefault="00C333FF" w:rsidP="00C359CB">
            <w:pPr>
              <w:numPr>
                <w:ilvl w:val="0"/>
                <w:numId w:val="107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É devolvida a quantia paga pelo cliente para a aquisição do ficheiro.</w:t>
            </w:r>
          </w:p>
        </w:tc>
      </w:tr>
      <w:tr w:rsidR="00C333FF" w:rsidRPr="00C333FF" w14:paraId="2E89ABB3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0B9F103D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03EA696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C333FF" w:rsidRPr="00C333FF" w14:paraId="2A01F8C2" w14:textId="77777777" w:rsidTr="00C333FF">
        <w:tc>
          <w:tcPr>
            <w:tcW w:w="1271" w:type="dxa"/>
            <w:vMerge/>
            <w:shd w:val="clear" w:color="auto" w:fill="DCDADA"/>
            <w:vAlign w:val="center"/>
          </w:tcPr>
          <w:p w14:paraId="728CB862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1B8A76F3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C333FF" w:rsidRPr="00C333FF" w14:paraId="3D0C6642" w14:textId="77777777" w:rsidTr="00591FAB">
        <w:tc>
          <w:tcPr>
            <w:tcW w:w="1271" w:type="dxa"/>
            <w:vMerge/>
            <w:shd w:val="clear" w:color="auto" w:fill="DCDADA"/>
            <w:vAlign w:val="center"/>
          </w:tcPr>
          <w:p w14:paraId="28B0F1F6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273F28C9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C333FF" w:rsidRPr="00C333FF" w14:paraId="77D75E50" w14:textId="77777777" w:rsidTr="00C333FF">
        <w:tc>
          <w:tcPr>
            <w:tcW w:w="1271" w:type="dxa"/>
            <w:vMerge/>
            <w:shd w:val="clear" w:color="auto" w:fill="DCDADA"/>
            <w:vAlign w:val="center"/>
          </w:tcPr>
          <w:p w14:paraId="1FBBD782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04474E6D" w14:textId="77777777" w:rsidR="00C333FF" w:rsidRPr="00C333FF" w:rsidRDefault="00C333FF" w:rsidP="00C359CB">
            <w:pPr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saldo do cartão é atualizado.</w:t>
            </w:r>
          </w:p>
          <w:p w14:paraId="3E9867EA" w14:textId="77777777" w:rsidR="00C333FF" w:rsidRPr="00C333FF" w:rsidRDefault="00C333FF" w:rsidP="00C359CB">
            <w:pPr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 base de dados é atualizada.</w:t>
            </w:r>
          </w:p>
        </w:tc>
      </w:tr>
      <w:tr w:rsidR="00C333FF" w:rsidRPr="00C333FF" w14:paraId="4B00B79F" w14:textId="77777777" w:rsidTr="00C333FF">
        <w:tc>
          <w:tcPr>
            <w:tcW w:w="1271" w:type="dxa"/>
            <w:shd w:val="clear" w:color="auto" w:fill="DCDADA"/>
          </w:tcPr>
          <w:p w14:paraId="1C4A08E4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5F43E6F9" w14:textId="77777777" w:rsidR="00C333FF" w:rsidRPr="00C333FF" w:rsidRDefault="00C333FF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</w:tbl>
    <w:p w14:paraId="28D3038A" w14:textId="77777777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</w:p>
    <w:p w14:paraId="1517493C" w14:textId="14F2271B" w:rsidR="0090392B" w:rsidRPr="00C333FF" w:rsidRDefault="0090392B" w:rsidP="00346D2D">
      <w:pPr>
        <w:spacing w:after="160" w:line="259" w:lineRule="auto"/>
        <w:ind w:left="0" w:firstLine="0"/>
        <w:rPr>
          <w:rFonts w:cs="Arial"/>
        </w:rPr>
      </w:pPr>
      <w:r w:rsidRPr="00C333FF">
        <w:rPr>
          <w:rFonts w:cs="Arial"/>
        </w:rPr>
        <w:br w:type="page"/>
      </w:r>
    </w:p>
    <w:tbl>
      <w:tblPr>
        <w:tblStyle w:val="TabelacomGrelha15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0392B" w:rsidRPr="00C333FF" w14:paraId="38170220" w14:textId="77777777" w:rsidTr="0090392B">
        <w:tc>
          <w:tcPr>
            <w:tcW w:w="1271" w:type="dxa"/>
            <w:shd w:val="clear" w:color="auto" w:fill="DCDADA"/>
          </w:tcPr>
          <w:p w14:paraId="400E7132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lastRenderedPageBreak/>
              <w:t>Nome</w:t>
            </w:r>
          </w:p>
        </w:tc>
        <w:tc>
          <w:tcPr>
            <w:tcW w:w="7223" w:type="dxa"/>
            <w:shd w:val="clear" w:color="auto" w:fill="F2F2F2"/>
          </w:tcPr>
          <w:p w14:paraId="0519567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Apresentar carrinho de compras</w:t>
            </w:r>
          </w:p>
        </w:tc>
      </w:tr>
      <w:tr w:rsidR="0090392B" w:rsidRPr="00C333FF" w14:paraId="346FF5EE" w14:textId="77777777" w:rsidTr="0090392B">
        <w:tc>
          <w:tcPr>
            <w:tcW w:w="1271" w:type="dxa"/>
            <w:shd w:val="clear" w:color="auto" w:fill="DCDADA"/>
          </w:tcPr>
          <w:p w14:paraId="65B958DE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Tipo</w:t>
            </w:r>
          </w:p>
        </w:tc>
        <w:tc>
          <w:tcPr>
            <w:tcW w:w="7223" w:type="dxa"/>
            <w:shd w:val="clear" w:color="auto" w:fill="F2F2F2"/>
          </w:tcPr>
          <w:p w14:paraId="1293354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Caso de Uso</w:t>
            </w:r>
          </w:p>
        </w:tc>
      </w:tr>
      <w:tr w:rsidR="0090392B" w:rsidRPr="00C333FF" w14:paraId="62CFBA67" w14:textId="77777777" w:rsidTr="0090392B">
        <w:trPr>
          <w:trHeight w:val="277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463A7F1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Descrição</w:t>
            </w:r>
          </w:p>
        </w:tc>
        <w:tc>
          <w:tcPr>
            <w:tcW w:w="7223" w:type="dxa"/>
            <w:shd w:val="clear" w:color="auto" w:fill="F2F2F2"/>
          </w:tcPr>
          <w:p w14:paraId="4D2A176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seleciona os ficheiros de que pretende fazer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C333FF">
              <w:rPr>
                <w:rFonts w:eastAsia="Calibri" w:cs="Arial"/>
                <w:color w:val="auto"/>
              </w:rPr>
              <w:t xml:space="preserve"> e estes são transportados para o seu carrinho de compras.</w:t>
            </w:r>
          </w:p>
        </w:tc>
      </w:tr>
      <w:tr w:rsidR="0090392B" w:rsidRPr="00C333FF" w14:paraId="099C380F" w14:textId="77777777" w:rsidTr="0090392B">
        <w:trPr>
          <w:trHeight w:val="225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CDADA"/>
          </w:tcPr>
          <w:p w14:paraId="562EFD4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Atores</w:t>
            </w:r>
          </w:p>
        </w:tc>
        <w:tc>
          <w:tcPr>
            <w:tcW w:w="7223" w:type="dxa"/>
            <w:shd w:val="clear" w:color="auto" w:fill="F2F2F2"/>
          </w:tcPr>
          <w:p w14:paraId="63B749EF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clientes</w:t>
            </w:r>
          </w:p>
        </w:tc>
      </w:tr>
      <w:tr w:rsidR="0090392B" w:rsidRPr="00C333FF" w14:paraId="3DF810A1" w14:textId="77777777" w:rsidTr="0090392B">
        <w:tc>
          <w:tcPr>
            <w:tcW w:w="1271" w:type="dxa"/>
            <w:vMerge w:val="restart"/>
            <w:shd w:val="clear" w:color="auto" w:fill="DCDADA"/>
            <w:vAlign w:val="center"/>
          </w:tcPr>
          <w:p w14:paraId="491F4FF2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Cenário</w:t>
            </w:r>
          </w:p>
        </w:tc>
        <w:tc>
          <w:tcPr>
            <w:tcW w:w="7223" w:type="dxa"/>
            <w:shd w:val="clear" w:color="auto" w:fill="DCDADA"/>
          </w:tcPr>
          <w:p w14:paraId="514ACF1B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Pré-Condições</w:t>
            </w:r>
          </w:p>
        </w:tc>
      </w:tr>
      <w:tr w:rsidR="0090392B" w:rsidRPr="00C333FF" w14:paraId="3C56F37B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70A2D7D0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323E32E9" w14:textId="77777777" w:rsidR="0090392B" w:rsidRPr="00C333FF" w:rsidRDefault="0090392B" w:rsidP="00346D2D">
            <w:pPr>
              <w:numPr>
                <w:ilvl w:val="0"/>
                <w:numId w:val="5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tem de estar registado.</w:t>
            </w:r>
          </w:p>
          <w:p w14:paraId="1733E14D" w14:textId="77777777" w:rsidR="0090392B" w:rsidRPr="00C333FF" w:rsidRDefault="0090392B" w:rsidP="00346D2D">
            <w:pPr>
              <w:numPr>
                <w:ilvl w:val="0"/>
                <w:numId w:val="58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seleciona vários ficheiros para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C333FF">
              <w:rPr>
                <w:rFonts w:eastAsia="Calibri" w:cs="Arial"/>
                <w:color w:val="auto"/>
              </w:rPr>
              <w:t>.</w:t>
            </w:r>
          </w:p>
        </w:tc>
      </w:tr>
      <w:tr w:rsidR="0090392B" w:rsidRPr="00C333FF" w14:paraId="1599D4FE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6EC78B79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783EA055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Primário</w:t>
            </w:r>
          </w:p>
        </w:tc>
      </w:tr>
      <w:tr w:rsidR="0090392B" w:rsidRPr="00C333FF" w14:paraId="6FEBAAEB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498CCE58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39D4D70B" w14:textId="77777777" w:rsidR="0090392B" w:rsidRPr="00C333FF" w:rsidRDefault="0090392B" w:rsidP="00346D2D">
            <w:pPr>
              <w:numPr>
                <w:ilvl w:val="0"/>
                <w:numId w:val="59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Os ficheiros selecionados são transportados para o carrinho de compras.</w:t>
            </w:r>
          </w:p>
          <w:p w14:paraId="354A8901" w14:textId="77777777" w:rsidR="0090392B" w:rsidRPr="00C333FF" w:rsidRDefault="0090392B" w:rsidP="00346D2D">
            <w:pPr>
              <w:numPr>
                <w:ilvl w:val="0"/>
                <w:numId w:val="60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quer retirar um ficheiro do carrinho de compras.</w:t>
            </w:r>
          </w:p>
          <w:p w14:paraId="0776B433" w14:textId="77777777" w:rsidR="0090392B" w:rsidRPr="00C333FF" w:rsidRDefault="0090392B" w:rsidP="00346D2D">
            <w:pPr>
              <w:numPr>
                <w:ilvl w:val="0"/>
                <w:numId w:val="59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cliente acede ao carrinho de compras para efetuar o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C333FF">
              <w:rPr>
                <w:rFonts w:eastAsia="Calibri" w:cs="Arial"/>
                <w:color w:val="auto"/>
              </w:rPr>
              <w:t xml:space="preserve"> de todos os ficheiros selecionados.</w:t>
            </w:r>
          </w:p>
        </w:tc>
      </w:tr>
      <w:tr w:rsidR="0090392B" w:rsidRPr="00C333FF" w14:paraId="418A0121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3F08E186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52C097BD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Fluxo Secundário</w:t>
            </w:r>
          </w:p>
        </w:tc>
      </w:tr>
      <w:tr w:rsidR="0090392B" w:rsidRPr="00C333FF" w14:paraId="4001F69E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665A362A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2DDCC7AB" w14:textId="77777777" w:rsidR="0090392B" w:rsidRPr="00C333FF" w:rsidRDefault="0090392B" w:rsidP="00346D2D">
            <w:pPr>
              <w:numPr>
                <w:ilvl w:val="0"/>
                <w:numId w:val="61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quer retirar um ficheiro do carrinho de compras.</w:t>
            </w:r>
          </w:p>
          <w:p w14:paraId="09E4BFDE" w14:textId="77777777" w:rsidR="0090392B" w:rsidRPr="00C333FF" w:rsidRDefault="0090392B" w:rsidP="00346D2D">
            <w:pPr>
              <w:numPr>
                <w:ilvl w:val="0"/>
                <w:numId w:val="6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acede ao carrinho de compras.</w:t>
            </w:r>
          </w:p>
          <w:p w14:paraId="27A16BD6" w14:textId="77777777" w:rsidR="0090392B" w:rsidRPr="00C333FF" w:rsidRDefault="0090392B" w:rsidP="00346D2D">
            <w:pPr>
              <w:numPr>
                <w:ilvl w:val="0"/>
                <w:numId w:val="6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procura o ficheiro de que pretende retirar a seleção.</w:t>
            </w:r>
          </w:p>
          <w:p w14:paraId="76B2AF74" w14:textId="77777777" w:rsidR="0090392B" w:rsidRPr="00C333FF" w:rsidRDefault="0090392B" w:rsidP="00346D2D">
            <w:pPr>
              <w:numPr>
                <w:ilvl w:val="0"/>
                <w:numId w:val="62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O cliente retira a seleção do ficheiro e ele é excluído do carrinho de compras.</w:t>
            </w:r>
          </w:p>
        </w:tc>
      </w:tr>
      <w:tr w:rsidR="0090392B" w:rsidRPr="00C333FF" w14:paraId="2D7D19C4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265EE072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DCDADA"/>
          </w:tcPr>
          <w:p w14:paraId="20D52F1C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Pós-Condições</w:t>
            </w:r>
          </w:p>
        </w:tc>
      </w:tr>
      <w:tr w:rsidR="0090392B" w:rsidRPr="00C333FF" w14:paraId="46744077" w14:textId="77777777" w:rsidTr="0090392B">
        <w:tc>
          <w:tcPr>
            <w:tcW w:w="1271" w:type="dxa"/>
            <w:vMerge/>
            <w:shd w:val="clear" w:color="auto" w:fill="DCDADA"/>
            <w:vAlign w:val="center"/>
          </w:tcPr>
          <w:p w14:paraId="335250D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  <w:tc>
          <w:tcPr>
            <w:tcW w:w="7223" w:type="dxa"/>
            <w:shd w:val="clear" w:color="auto" w:fill="F2F2F2"/>
          </w:tcPr>
          <w:p w14:paraId="77F328E1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</w:p>
        </w:tc>
      </w:tr>
      <w:tr w:rsidR="0090392B" w:rsidRPr="00C333FF" w14:paraId="7BACC8A8" w14:textId="77777777" w:rsidTr="0090392B">
        <w:tc>
          <w:tcPr>
            <w:tcW w:w="1271" w:type="dxa"/>
            <w:shd w:val="clear" w:color="auto" w:fill="DCDADA"/>
          </w:tcPr>
          <w:p w14:paraId="74D9F177" w14:textId="77777777" w:rsidR="0090392B" w:rsidRPr="00C333FF" w:rsidRDefault="0090392B" w:rsidP="00346D2D">
            <w:pPr>
              <w:spacing w:after="0" w:line="240" w:lineRule="auto"/>
              <w:ind w:left="0" w:firstLine="0"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>Notas</w:t>
            </w:r>
          </w:p>
        </w:tc>
        <w:tc>
          <w:tcPr>
            <w:tcW w:w="7223" w:type="dxa"/>
            <w:shd w:val="clear" w:color="auto" w:fill="F2F2F2"/>
          </w:tcPr>
          <w:p w14:paraId="68115312" w14:textId="77777777" w:rsidR="0090392B" w:rsidRPr="00C333FF" w:rsidRDefault="0090392B" w:rsidP="00346D2D">
            <w:pPr>
              <w:numPr>
                <w:ilvl w:val="0"/>
                <w:numId w:val="63"/>
              </w:numPr>
              <w:spacing w:after="0" w:line="240" w:lineRule="auto"/>
              <w:contextualSpacing/>
              <w:rPr>
                <w:rFonts w:eastAsia="Calibri" w:cs="Arial"/>
                <w:color w:val="auto"/>
              </w:rPr>
            </w:pPr>
            <w:r w:rsidRPr="00C333FF">
              <w:rPr>
                <w:rFonts w:eastAsia="Calibri" w:cs="Arial"/>
                <w:color w:val="auto"/>
              </w:rPr>
              <w:t xml:space="preserve">O carrinho de compras só é usado quando mais que um ficheiro é selecionado para </w:t>
            </w:r>
            <w:r w:rsidRPr="00C333FF">
              <w:rPr>
                <w:rFonts w:eastAsia="Calibri" w:cs="Arial"/>
                <w:i/>
                <w:iCs/>
                <w:color w:val="auto"/>
              </w:rPr>
              <w:t>Download</w:t>
            </w:r>
            <w:r w:rsidRPr="00C333FF">
              <w:rPr>
                <w:rFonts w:eastAsia="Calibri" w:cs="Arial"/>
                <w:color w:val="auto"/>
              </w:rPr>
              <w:t>.</w:t>
            </w:r>
          </w:p>
        </w:tc>
      </w:tr>
    </w:tbl>
    <w:p w14:paraId="0AE6AD2F" w14:textId="3A523DD3" w:rsidR="0090392B" w:rsidRDefault="0090392B" w:rsidP="0035607F">
      <w:pPr>
        <w:spacing w:after="160" w:line="259" w:lineRule="auto"/>
        <w:ind w:left="0" w:firstLine="0"/>
        <w:jc w:val="left"/>
      </w:pPr>
    </w:p>
    <w:p w14:paraId="36216343" w14:textId="39E9C66D" w:rsidR="00C333FF" w:rsidRPr="0035607F" w:rsidRDefault="0090392B" w:rsidP="0035607F">
      <w:pPr>
        <w:spacing w:after="160" w:line="259" w:lineRule="auto"/>
        <w:ind w:left="0" w:firstLine="0"/>
        <w:jc w:val="left"/>
      </w:pPr>
      <w:r>
        <w:br w:type="page"/>
      </w:r>
    </w:p>
    <w:p w14:paraId="1A220951" w14:textId="2EA4C965" w:rsidR="006A0332" w:rsidRDefault="00B26D08" w:rsidP="008E1AD1">
      <w:pPr>
        <w:pStyle w:val="Ttulo2"/>
        <w:numPr>
          <w:ilvl w:val="0"/>
          <w:numId w:val="1"/>
        </w:numPr>
      </w:pPr>
      <w:bookmarkStart w:id="73" w:name="_Toc55291072"/>
      <w:r>
        <w:lastRenderedPageBreak/>
        <w:t>Bibliografia</w:t>
      </w:r>
      <w:bookmarkEnd w:id="73"/>
    </w:p>
    <w:p w14:paraId="02CEE5A9" w14:textId="570E26B9" w:rsidR="0035607F" w:rsidRDefault="0027148C" w:rsidP="0027148C">
      <w:pPr>
        <w:pStyle w:val="PargrafodaLista"/>
        <w:numPr>
          <w:ilvl w:val="0"/>
          <w:numId w:val="64"/>
        </w:numPr>
      </w:pPr>
      <w:r>
        <w:t>Gouveia, J. (2020). Protocolo do Trabalho Prático [2020-2021] v</w:t>
      </w:r>
      <w:r w:rsidR="00BF670C">
        <w:t>1.1. UTAD, Vila Real.</w:t>
      </w:r>
    </w:p>
    <w:p w14:paraId="54F06BE9" w14:textId="3DBC39A8" w:rsidR="00BF670C" w:rsidRDefault="00BF670C" w:rsidP="0027148C">
      <w:pPr>
        <w:pStyle w:val="PargrafodaLista"/>
        <w:numPr>
          <w:ilvl w:val="0"/>
          <w:numId w:val="64"/>
        </w:numPr>
      </w:pPr>
      <w:r>
        <w:t>Gouveia, J. (2018). Modelo de Relatório. UTAD, Vila Real.</w:t>
      </w:r>
    </w:p>
    <w:p w14:paraId="78FCB161" w14:textId="3D78F9A1" w:rsidR="00BF670C" w:rsidRPr="0035607F" w:rsidRDefault="00BF670C" w:rsidP="0027148C">
      <w:pPr>
        <w:pStyle w:val="PargrafodaLista"/>
        <w:numPr>
          <w:ilvl w:val="0"/>
          <w:numId w:val="64"/>
        </w:numPr>
      </w:pPr>
      <w:r>
        <w:t>Gouveia, J. (2020). Acetatos das Aulas Teóricas. UTAD, Vila Real.</w:t>
      </w:r>
    </w:p>
    <w:sectPr w:rsidR="00BF670C" w:rsidRPr="0035607F" w:rsidSect="00777139">
      <w:footerReference w:type="even" r:id="rId22"/>
      <w:footerReference w:type="default" r:id="rId23"/>
      <w:footerReference w:type="first" r:id="rId24"/>
      <w:pgSz w:w="11906" w:h="16838"/>
      <w:pgMar w:top="1701" w:right="1078" w:bottom="1453" w:left="1419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ntónio Jorge Mesquita" w:date="2020-11-04T20:46:00Z" w:initials="AJM">
    <w:p w14:paraId="5BC1AFF9" w14:textId="0B2FA360" w:rsidR="005C71E9" w:rsidRDefault="005C71E9">
      <w:pPr>
        <w:pStyle w:val="Textodecomentrio"/>
      </w:pPr>
      <w:r>
        <w:rPr>
          <w:rStyle w:val="Refdecomentrio"/>
        </w:rPr>
        <w:annotationRef/>
      </w:r>
      <w:bookmarkStart w:id="3" w:name="_GoBack"/>
      <w:r>
        <w:t>Sugiro a inclusão das referências bibliográficas e a inclusão da simbologia utilizada</w:t>
      </w:r>
      <w:bookmarkEnd w:id="3"/>
    </w:p>
  </w:comment>
  <w:comment w:id="8" w:author="António Jorge Mesquita" w:date="2020-11-04T20:49:00Z" w:initials="AJM">
    <w:p w14:paraId="3D9B6088" w14:textId="1B96AF05" w:rsidR="005C71E9" w:rsidRDefault="005C71E9">
      <w:pPr>
        <w:pStyle w:val="Textodecomentrio"/>
      </w:pPr>
      <w:r>
        <w:rPr>
          <w:rStyle w:val="Refdecomentrio"/>
        </w:rPr>
        <w:annotationRef/>
      </w:r>
      <w:r>
        <w:t>Deve especificar quais os módulos</w:t>
      </w:r>
    </w:p>
  </w:comment>
  <w:comment w:id="10" w:author="António Jorge Mesquita" w:date="2020-11-04T20:53:00Z" w:initials="AJM">
    <w:p w14:paraId="43AE67F9" w14:textId="77777777" w:rsidR="005C71E9" w:rsidRDefault="005C71E9">
      <w:pPr>
        <w:pStyle w:val="Textodecomentrio"/>
      </w:pPr>
      <w:r>
        <w:rPr>
          <w:rStyle w:val="Refdecomentrio"/>
        </w:rPr>
        <w:annotationRef/>
      </w:r>
      <w:r>
        <w:t xml:space="preserve">Estes seguem as mesmas regras do RF </w:t>
      </w:r>
    </w:p>
    <w:p w14:paraId="407FEF44" w14:textId="1507FEBD" w:rsidR="005C71E9" w:rsidRDefault="005C71E9">
      <w:pPr>
        <w:pStyle w:val="Textodecomentrio"/>
      </w:pPr>
      <w:proofErr w:type="spellStart"/>
      <w:r>
        <w:t>RNFx</w:t>
      </w:r>
      <w:proofErr w:type="spellEnd"/>
      <w:r>
        <w:t xml:space="preserve"> O sistema </w:t>
      </w:r>
      <w:proofErr w:type="spellStart"/>
      <w:r>
        <w:t>ShareMe</w:t>
      </w:r>
      <w:proofErr w:type="spellEnd"/>
      <w:r>
        <w:t xml:space="preserve"> deverá….</w:t>
      </w:r>
    </w:p>
  </w:comment>
  <w:comment w:id="25" w:author="António Jorge Mesquita" w:date="2020-11-04T20:52:00Z" w:initials="AJM">
    <w:p w14:paraId="7EC52024" w14:textId="3ABF0E55" w:rsidR="005C71E9" w:rsidRDefault="005C71E9">
      <w:pPr>
        <w:pStyle w:val="Textodecomentrio"/>
      </w:pPr>
      <w:r>
        <w:rPr>
          <w:rStyle w:val="Refdecomentrio"/>
        </w:rPr>
        <w:annotationRef/>
      </w:r>
      <w:r>
        <w:t>Não colocava com requisito. É mais uma especificação.</w:t>
      </w:r>
    </w:p>
  </w:comment>
  <w:comment w:id="48" w:author="António Jorge Mesquita" w:date="2020-11-04T20:53:00Z" w:initials="AJM">
    <w:p w14:paraId="4E95A620" w14:textId="55914138" w:rsidR="005C71E9" w:rsidRDefault="005C71E9">
      <w:pPr>
        <w:pStyle w:val="Textodecomentrio"/>
      </w:pPr>
      <w:r>
        <w:rPr>
          <w:rStyle w:val="Refdecomentrio"/>
        </w:rPr>
        <w:annotationRef/>
      </w:r>
      <w:r>
        <w:t>Igual ao RNF 3</w:t>
      </w:r>
    </w:p>
  </w:comment>
  <w:comment w:id="70" w:author="António Jorge Mesquita" w:date="2020-11-04T20:56:00Z" w:initials="AJM">
    <w:p w14:paraId="49BF5FE2" w14:textId="120E4352" w:rsidR="005C71E9" w:rsidRDefault="005C71E9">
      <w:pPr>
        <w:pStyle w:val="Textodecomentrio"/>
      </w:pPr>
      <w:r>
        <w:rPr>
          <w:rStyle w:val="Refdecomentrio"/>
        </w:rPr>
        <w:annotationRef/>
      </w:r>
      <w:r>
        <w:t>Fluxo</w:t>
      </w:r>
    </w:p>
  </w:comment>
  <w:comment w:id="71" w:author="António Jorge Mesquita" w:date="2020-11-04T20:57:00Z" w:initials="AJM">
    <w:p w14:paraId="07ECB01F" w14:textId="2820D156" w:rsidR="005C71E9" w:rsidRDefault="005C71E9">
      <w:pPr>
        <w:pStyle w:val="Textodecomentrio"/>
      </w:pPr>
      <w:r>
        <w:rPr>
          <w:rStyle w:val="Refdecomentrio"/>
        </w:rPr>
        <w:annotationRef/>
      </w:r>
      <w:r>
        <w:t>E criado o log</w:t>
      </w:r>
    </w:p>
  </w:comment>
  <w:comment w:id="72" w:author="António Jorge Mesquita" w:date="2020-11-04T20:57:00Z" w:initials="AJM">
    <w:p w14:paraId="483967D2" w14:textId="2FA5D517" w:rsidR="005C71E9" w:rsidRDefault="005C71E9">
      <w:pPr>
        <w:pStyle w:val="Textodecomentrio"/>
      </w:pPr>
      <w:r>
        <w:rPr>
          <w:rStyle w:val="Refdecomentrio"/>
        </w:rPr>
        <w:annotationRef/>
      </w:r>
      <w:r>
        <w:t>Fluxo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C1AFF9" w15:done="0"/>
  <w15:commentEx w15:paraId="3D9B6088" w15:done="0"/>
  <w15:commentEx w15:paraId="407FEF44" w15:done="0"/>
  <w15:commentEx w15:paraId="7EC52024" w15:done="0"/>
  <w15:commentEx w15:paraId="4E95A620" w15:done="0"/>
  <w15:commentEx w15:paraId="49BF5FE2" w15:done="0"/>
  <w15:commentEx w15:paraId="07ECB01F" w15:done="0"/>
  <w15:commentEx w15:paraId="483967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D91B3" w16cex:dateUtc="2020-11-04T20:46:00Z"/>
  <w16cex:commentExtensible w16cex:durableId="234D9275" w16cex:dateUtc="2020-11-04T20:49:00Z"/>
  <w16cex:commentExtensible w16cex:durableId="234D9361" w16cex:dateUtc="2020-11-04T20:53:00Z"/>
  <w16cex:commentExtensible w16cex:durableId="234D9306" w16cex:dateUtc="2020-11-04T20:52:00Z"/>
  <w16cex:commentExtensible w16cex:durableId="234D933B" w16cex:dateUtc="2020-11-04T20:53:00Z"/>
  <w16cex:commentExtensible w16cex:durableId="234D9410" w16cex:dateUtc="2020-11-04T20:56:00Z"/>
  <w16cex:commentExtensible w16cex:durableId="234D9433" w16cex:dateUtc="2020-11-04T20:57:00Z"/>
  <w16cex:commentExtensible w16cex:durableId="234D9420" w16cex:dateUtc="2020-11-04T2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C1AFF9" w16cid:durableId="234D91B3"/>
  <w16cid:commentId w16cid:paraId="3D9B6088" w16cid:durableId="234D9275"/>
  <w16cid:commentId w16cid:paraId="407FEF44" w16cid:durableId="234D9361"/>
  <w16cid:commentId w16cid:paraId="7EC52024" w16cid:durableId="234D9306"/>
  <w16cid:commentId w16cid:paraId="4E95A620" w16cid:durableId="234D933B"/>
  <w16cid:commentId w16cid:paraId="49BF5FE2" w16cid:durableId="234D9410"/>
  <w16cid:commentId w16cid:paraId="07ECB01F" w16cid:durableId="234D9433"/>
  <w16cid:commentId w16cid:paraId="483967D2" w16cid:durableId="234D94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05036" w14:textId="77777777" w:rsidR="008526B6" w:rsidRDefault="008526B6">
      <w:pPr>
        <w:spacing w:after="0" w:line="240" w:lineRule="auto"/>
      </w:pPr>
      <w:r>
        <w:separator/>
      </w:r>
    </w:p>
  </w:endnote>
  <w:endnote w:type="continuationSeparator" w:id="0">
    <w:p w14:paraId="4744EF0B" w14:textId="77777777" w:rsidR="008526B6" w:rsidRDefault="0085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9685472"/>
      <w:docPartObj>
        <w:docPartGallery w:val="Page Numbers (Bottom of Page)"/>
        <w:docPartUnique/>
      </w:docPartObj>
    </w:sdtPr>
    <w:sdtContent>
      <w:p w14:paraId="1EA7D06C" w14:textId="77777777" w:rsidR="005C71E9" w:rsidRDefault="005C71E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5C71E9" w:rsidRDefault="005C71E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3616942"/>
      <w:docPartObj>
        <w:docPartGallery w:val="Page Numbers (Bottom of Page)"/>
        <w:docPartUnique/>
      </w:docPartObj>
    </w:sdtPr>
    <w:sdtContent>
      <w:p w14:paraId="0ED62811" w14:textId="4BA32FC1" w:rsidR="005C71E9" w:rsidRDefault="005C71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0043ED" w14:textId="1C694DB0" w:rsidR="005C71E9" w:rsidRDefault="005C71E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1FBA1" w14:textId="1ED8829C" w:rsidR="005C71E9" w:rsidRDefault="005C71E9">
    <w:pPr>
      <w:pStyle w:val="Rodap"/>
      <w:jc w:val="right"/>
    </w:pPr>
  </w:p>
  <w:p w14:paraId="261C376A" w14:textId="39C4C763" w:rsidR="005C71E9" w:rsidRDefault="005C71E9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369ED" w14:textId="77777777" w:rsidR="005C71E9" w:rsidRDefault="005C71E9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3903167"/>
      <w:docPartObj>
        <w:docPartGallery w:val="Page Numbers (Bottom of Page)"/>
        <w:docPartUnique/>
      </w:docPartObj>
    </w:sdtPr>
    <w:sdtContent>
      <w:p w14:paraId="486C9FC2" w14:textId="609798A6" w:rsidR="005C71E9" w:rsidRDefault="005C71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79349" w14:textId="7FC8763B" w:rsidR="005C71E9" w:rsidRDefault="005C71E9" w:rsidP="00777139">
    <w:pPr>
      <w:tabs>
        <w:tab w:val="left" w:pos="4500"/>
      </w:tabs>
      <w:spacing w:after="0" w:line="259" w:lineRule="auto"/>
      <w:ind w:left="708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9054706"/>
      <w:docPartObj>
        <w:docPartGallery w:val="Page Numbers (Bottom of Page)"/>
        <w:docPartUnique/>
      </w:docPartObj>
    </w:sdtPr>
    <w:sdtContent>
      <w:p w14:paraId="5E217D3F" w14:textId="29AE8BC1" w:rsidR="005C71E9" w:rsidRDefault="005C71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A63CBA" w14:textId="7046907A" w:rsidR="005C71E9" w:rsidRDefault="005C71E9">
    <w:pPr>
      <w:spacing w:after="0" w:line="259" w:lineRule="auto"/>
      <w:ind w:left="708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1A016" w14:textId="77777777" w:rsidR="008526B6" w:rsidRDefault="008526B6">
      <w:pPr>
        <w:spacing w:after="0" w:line="240" w:lineRule="auto"/>
      </w:pPr>
      <w:r>
        <w:separator/>
      </w:r>
    </w:p>
  </w:footnote>
  <w:footnote w:type="continuationSeparator" w:id="0">
    <w:p w14:paraId="254F6FCA" w14:textId="77777777" w:rsidR="008526B6" w:rsidRDefault="00852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CB7BD" w14:textId="77777777" w:rsidR="005C71E9" w:rsidRPr="00845F2E" w:rsidRDefault="005C71E9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</w:t>
    </w:r>
    <w:proofErr w:type="gramStart"/>
    <w:r w:rsidRPr="00845F2E">
      <w:rPr>
        <w:rFonts w:asciiTheme="minorHAnsi" w:hAnsiTheme="minorHAnsi"/>
        <w:i/>
      </w:rPr>
      <w:t>&gt; :</w:t>
    </w:r>
    <w:proofErr w:type="gramEnd"/>
    <w:r w:rsidRPr="00845F2E">
      <w:rPr>
        <w:rFonts w:asciiTheme="minorHAnsi" w:hAnsiTheme="minorHAnsi"/>
        <w:i/>
      </w:rPr>
      <w:t>: &lt;Nome da UC&gt; :: &lt;Ano Letivo&gt;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5B8FD" w14:textId="4B6AE595" w:rsidR="005C71E9" w:rsidRDefault="005C71E9">
    <w:pPr>
      <w:pStyle w:val="Cabealho"/>
    </w:pPr>
    <w:r w:rsidRPr="0086755C">
      <w:rPr>
        <w:noProof/>
      </w:rPr>
      <w:drawing>
        <wp:anchor distT="0" distB="0" distL="114300" distR="114300" simplePos="0" relativeHeight="251658240" behindDoc="0" locked="0" layoutInCell="1" allowOverlap="1" wp14:anchorId="3D6F3292" wp14:editId="3D224937">
          <wp:simplePos x="0" y="0"/>
          <wp:positionH relativeFrom="leftMargin">
            <wp:align>right</wp:align>
          </wp:positionH>
          <wp:positionV relativeFrom="paragraph">
            <wp:posOffset>-350520</wp:posOffset>
          </wp:positionV>
          <wp:extent cx="853440" cy="853440"/>
          <wp:effectExtent l="0" t="0" r="3810" b="381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F1E1B89" wp14:editId="7F3D998A">
              <wp:simplePos x="0" y="0"/>
              <wp:positionH relativeFrom="column">
                <wp:posOffset>5004435</wp:posOffset>
              </wp:positionH>
              <wp:positionV relativeFrom="paragraph">
                <wp:posOffset>-207010</wp:posOffset>
              </wp:positionV>
              <wp:extent cx="1623060" cy="1404620"/>
              <wp:effectExtent l="0" t="0" r="15240" b="2794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30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F97F87" w14:textId="77777777" w:rsidR="005C71E9" w:rsidRDefault="005C71E9" w:rsidP="0086755C">
                          <w:pPr>
                            <w:ind w:left="0" w:right="-4" w:firstLine="0"/>
                            <w:jc w:val="left"/>
                            <w:rPr>
                              <w:color w:val="365F91"/>
                              <w:sz w:val="20"/>
                              <w:szCs w:val="20"/>
                            </w:rPr>
                          </w:pPr>
                          <w:r w:rsidRPr="0086755C">
                            <w:rPr>
                              <w:color w:val="365F91"/>
                              <w:sz w:val="20"/>
                              <w:szCs w:val="20"/>
                            </w:rPr>
                            <w:t xml:space="preserve">Engenharia de Software Trabalho Prático 1 </w:t>
                          </w:r>
                        </w:p>
                        <w:p w14:paraId="38299B4F" w14:textId="3CA848B1" w:rsidR="005C71E9" w:rsidRPr="0086755C" w:rsidRDefault="005C71E9" w:rsidP="0086755C">
                          <w:pPr>
                            <w:ind w:left="0" w:right="-4" w:firstLine="0"/>
                            <w:jc w:val="left"/>
                            <w:rPr>
                              <w:color w:val="365F91"/>
                            </w:rPr>
                          </w:pPr>
                          <w:r w:rsidRPr="0086755C">
                            <w:rPr>
                              <w:color w:val="365F91"/>
                              <w:sz w:val="20"/>
                              <w:szCs w:val="20"/>
                            </w:rPr>
                            <w:t>Ano Letivo 20</w:t>
                          </w:r>
                          <w:r>
                            <w:rPr>
                              <w:color w:val="365F91"/>
                              <w:sz w:val="20"/>
                              <w:szCs w:val="20"/>
                            </w:rPr>
                            <w:t>20</w:t>
                          </w:r>
                          <w:r w:rsidRPr="0086755C">
                            <w:rPr>
                              <w:color w:val="365F91"/>
                              <w:sz w:val="20"/>
                              <w:szCs w:val="20"/>
                            </w:rPr>
                            <w:t>/20</w:t>
                          </w:r>
                          <w:r>
                            <w:rPr>
                              <w:color w:val="365F91"/>
                              <w:sz w:val="20"/>
                              <w:szCs w:val="20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1E1B8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94.05pt;margin-top:-16.3pt;width:127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" strokecolor="white [3212]">
              <v:textbox style="mso-fit-shape-to-text:t">
                <w:txbxContent>
                  <w:p w14:paraId="1EF97F87" w14:textId="77777777" w:rsidR="005C71E9" w:rsidRDefault="005C71E9" w:rsidP="0086755C">
                    <w:pPr>
                      <w:ind w:left="0" w:right="-4" w:firstLine="0"/>
                      <w:jc w:val="left"/>
                      <w:rPr>
                        <w:color w:val="365F91"/>
                        <w:sz w:val="20"/>
                        <w:szCs w:val="20"/>
                      </w:rPr>
                    </w:pPr>
                    <w:r w:rsidRPr="0086755C">
                      <w:rPr>
                        <w:color w:val="365F91"/>
                        <w:sz w:val="20"/>
                        <w:szCs w:val="20"/>
                      </w:rPr>
                      <w:t xml:space="preserve">Engenharia de Software Trabalho Prático 1 </w:t>
                    </w:r>
                  </w:p>
                  <w:p w14:paraId="38299B4F" w14:textId="3CA848B1" w:rsidR="005C71E9" w:rsidRPr="0086755C" w:rsidRDefault="005C71E9" w:rsidP="0086755C">
                    <w:pPr>
                      <w:ind w:left="0" w:right="-4" w:firstLine="0"/>
                      <w:jc w:val="left"/>
                      <w:rPr>
                        <w:color w:val="365F91"/>
                      </w:rPr>
                    </w:pPr>
                    <w:r w:rsidRPr="0086755C">
                      <w:rPr>
                        <w:color w:val="365F91"/>
                        <w:sz w:val="20"/>
                        <w:szCs w:val="20"/>
                      </w:rPr>
                      <w:t>Ano Letivo 20</w:t>
                    </w:r>
                    <w:r>
                      <w:rPr>
                        <w:color w:val="365F91"/>
                        <w:sz w:val="20"/>
                        <w:szCs w:val="20"/>
                      </w:rPr>
                      <w:t>20</w:t>
                    </w:r>
                    <w:r w:rsidRPr="0086755C">
                      <w:rPr>
                        <w:color w:val="365F91"/>
                        <w:sz w:val="20"/>
                        <w:szCs w:val="20"/>
                      </w:rPr>
                      <w:t>/20</w:t>
                    </w:r>
                    <w:r>
                      <w:rPr>
                        <w:color w:val="365F91"/>
                        <w:sz w:val="20"/>
                        <w:szCs w:val="20"/>
                      </w:rPr>
                      <w:t>21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2D5"/>
    <w:multiLevelType w:val="hybridMultilevel"/>
    <w:tmpl w:val="3DDA37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81B88"/>
    <w:multiLevelType w:val="hybridMultilevel"/>
    <w:tmpl w:val="EC342C7C"/>
    <w:lvl w:ilvl="0" w:tplc="BFE64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BC5F25"/>
    <w:multiLevelType w:val="hybridMultilevel"/>
    <w:tmpl w:val="D85E14E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7202D"/>
    <w:multiLevelType w:val="hybridMultilevel"/>
    <w:tmpl w:val="60D8D3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802C5A"/>
    <w:multiLevelType w:val="hybridMultilevel"/>
    <w:tmpl w:val="B1603A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954B71"/>
    <w:multiLevelType w:val="hybridMultilevel"/>
    <w:tmpl w:val="16344F86"/>
    <w:lvl w:ilvl="0" w:tplc="8384F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B23915"/>
    <w:multiLevelType w:val="hybridMultilevel"/>
    <w:tmpl w:val="DFC087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6445EC"/>
    <w:multiLevelType w:val="hybridMultilevel"/>
    <w:tmpl w:val="D65887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D64C82"/>
    <w:multiLevelType w:val="hybridMultilevel"/>
    <w:tmpl w:val="CAA00B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5008C9"/>
    <w:multiLevelType w:val="hybridMultilevel"/>
    <w:tmpl w:val="8736B3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C027B6"/>
    <w:multiLevelType w:val="hybridMultilevel"/>
    <w:tmpl w:val="CC9CFB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FD106B"/>
    <w:multiLevelType w:val="hybridMultilevel"/>
    <w:tmpl w:val="32CC3918"/>
    <w:lvl w:ilvl="0" w:tplc="70D07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425BFB"/>
    <w:multiLevelType w:val="hybridMultilevel"/>
    <w:tmpl w:val="269475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6A485A"/>
    <w:multiLevelType w:val="hybridMultilevel"/>
    <w:tmpl w:val="4A16BE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903D1"/>
    <w:multiLevelType w:val="hybridMultilevel"/>
    <w:tmpl w:val="F14A3C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A60C77"/>
    <w:multiLevelType w:val="hybridMultilevel"/>
    <w:tmpl w:val="D44285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76B6"/>
    <w:multiLevelType w:val="hybridMultilevel"/>
    <w:tmpl w:val="5414DE8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FF1EED"/>
    <w:multiLevelType w:val="hybridMultilevel"/>
    <w:tmpl w:val="69648D70"/>
    <w:lvl w:ilvl="0" w:tplc="00646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6A90D97"/>
    <w:multiLevelType w:val="hybridMultilevel"/>
    <w:tmpl w:val="0A2463B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01447B"/>
    <w:multiLevelType w:val="hybridMultilevel"/>
    <w:tmpl w:val="7D28E4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0A1417"/>
    <w:multiLevelType w:val="hybridMultilevel"/>
    <w:tmpl w:val="477A81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3166E9"/>
    <w:multiLevelType w:val="hybridMultilevel"/>
    <w:tmpl w:val="A72014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B46EC8"/>
    <w:multiLevelType w:val="hybridMultilevel"/>
    <w:tmpl w:val="63844C2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7019DC"/>
    <w:multiLevelType w:val="hybridMultilevel"/>
    <w:tmpl w:val="764CAD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9D2C83"/>
    <w:multiLevelType w:val="hybridMultilevel"/>
    <w:tmpl w:val="EFB802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4C5719"/>
    <w:multiLevelType w:val="hybridMultilevel"/>
    <w:tmpl w:val="F01860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A1425C"/>
    <w:multiLevelType w:val="hybridMultilevel"/>
    <w:tmpl w:val="6616F5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414596"/>
    <w:multiLevelType w:val="hybridMultilevel"/>
    <w:tmpl w:val="35B4AD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49628B"/>
    <w:multiLevelType w:val="hybridMultilevel"/>
    <w:tmpl w:val="F05EF5B6"/>
    <w:lvl w:ilvl="0" w:tplc="1F1CC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F985112"/>
    <w:multiLevelType w:val="hybridMultilevel"/>
    <w:tmpl w:val="8C4A6A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FB23135"/>
    <w:multiLevelType w:val="hybridMultilevel"/>
    <w:tmpl w:val="CA0005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101994"/>
    <w:multiLevelType w:val="hybridMultilevel"/>
    <w:tmpl w:val="8EE206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3509EB"/>
    <w:multiLevelType w:val="hybridMultilevel"/>
    <w:tmpl w:val="0DCE08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54D2508"/>
    <w:multiLevelType w:val="hybridMultilevel"/>
    <w:tmpl w:val="193A4F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BB282F"/>
    <w:multiLevelType w:val="hybridMultilevel"/>
    <w:tmpl w:val="1F6AAF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7C19B2"/>
    <w:multiLevelType w:val="hybridMultilevel"/>
    <w:tmpl w:val="3C0CE07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88E1C0C"/>
    <w:multiLevelType w:val="hybridMultilevel"/>
    <w:tmpl w:val="47CA90D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925352F"/>
    <w:multiLevelType w:val="hybridMultilevel"/>
    <w:tmpl w:val="0A4A22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053A80"/>
    <w:multiLevelType w:val="hybridMultilevel"/>
    <w:tmpl w:val="294227EE"/>
    <w:lvl w:ilvl="0" w:tplc="EE446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A96764B"/>
    <w:multiLevelType w:val="hybridMultilevel"/>
    <w:tmpl w:val="462EBF4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B0C3066"/>
    <w:multiLevelType w:val="hybridMultilevel"/>
    <w:tmpl w:val="F4807A76"/>
    <w:lvl w:ilvl="0" w:tplc="4462F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B564A0A"/>
    <w:multiLevelType w:val="hybridMultilevel"/>
    <w:tmpl w:val="C930F4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C26758B"/>
    <w:multiLevelType w:val="hybridMultilevel"/>
    <w:tmpl w:val="D3D674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545A89"/>
    <w:multiLevelType w:val="hybridMultilevel"/>
    <w:tmpl w:val="251649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2F0D61"/>
    <w:multiLevelType w:val="hybridMultilevel"/>
    <w:tmpl w:val="83E0AD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F9653F6"/>
    <w:multiLevelType w:val="hybridMultilevel"/>
    <w:tmpl w:val="A11064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BA5252"/>
    <w:multiLevelType w:val="hybridMultilevel"/>
    <w:tmpl w:val="70480D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285DE4"/>
    <w:multiLevelType w:val="hybridMultilevel"/>
    <w:tmpl w:val="E75EB2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6982777"/>
    <w:multiLevelType w:val="hybridMultilevel"/>
    <w:tmpl w:val="F1BA07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72370FB"/>
    <w:multiLevelType w:val="hybridMultilevel"/>
    <w:tmpl w:val="5728EE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9291413"/>
    <w:multiLevelType w:val="hybridMultilevel"/>
    <w:tmpl w:val="B248E5D2"/>
    <w:lvl w:ilvl="0" w:tplc="3850B9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B2A69C3"/>
    <w:multiLevelType w:val="hybridMultilevel"/>
    <w:tmpl w:val="172414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D58250A"/>
    <w:multiLevelType w:val="hybridMultilevel"/>
    <w:tmpl w:val="8A6859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AF5ED9"/>
    <w:multiLevelType w:val="hybridMultilevel"/>
    <w:tmpl w:val="ED66ECB8"/>
    <w:lvl w:ilvl="0" w:tplc="01EE43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3FFF4EF1"/>
    <w:multiLevelType w:val="hybridMultilevel"/>
    <w:tmpl w:val="D02A61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1C298A"/>
    <w:multiLevelType w:val="hybridMultilevel"/>
    <w:tmpl w:val="1BCCD2FC"/>
    <w:lvl w:ilvl="0" w:tplc="A66C1A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03322D5"/>
    <w:multiLevelType w:val="multilevel"/>
    <w:tmpl w:val="7D047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40553FEE"/>
    <w:multiLevelType w:val="hybridMultilevel"/>
    <w:tmpl w:val="A04C11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487C9C"/>
    <w:multiLevelType w:val="hybridMultilevel"/>
    <w:tmpl w:val="56B6EECC"/>
    <w:lvl w:ilvl="0" w:tplc="079E7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5CF6AAF"/>
    <w:multiLevelType w:val="hybridMultilevel"/>
    <w:tmpl w:val="5BE03836"/>
    <w:lvl w:ilvl="0" w:tplc="58D2EF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5F05B31"/>
    <w:multiLevelType w:val="hybridMultilevel"/>
    <w:tmpl w:val="45F67B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6090855"/>
    <w:multiLevelType w:val="hybridMultilevel"/>
    <w:tmpl w:val="2E18C1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2F09FB"/>
    <w:multiLevelType w:val="hybridMultilevel"/>
    <w:tmpl w:val="D1E03B86"/>
    <w:lvl w:ilvl="0" w:tplc="D212A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9E47DD6"/>
    <w:multiLevelType w:val="hybridMultilevel"/>
    <w:tmpl w:val="045C7B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E62B06"/>
    <w:multiLevelType w:val="hybridMultilevel"/>
    <w:tmpl w:val="C2A6DF80"/>
    <w:lvl w:ilvl="0" w:tplc="0D747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4FBA6098"/>
    <w:multiLevelType w:val="hybridMultilevel"/>
    <w:tmpl w:val="3318A8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B75615"/>
    <w:multiLevelType w:val="hybridMultilevel"/>
    <w:tmpl w:val="E3C47D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16376F8"/>
    <w:multiLevelType w:val="hybridMultilevel"/>
    <w:tmpl w:val="A732A5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30957DD"/>
    <w:multiLevelType w:val="hybridMultilevel"/>
    <w:tmpl w:val="D1F8A1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5E03FE4"/>
    <w:multiLevelType w:val="hybridMultilevel"/>
    <w:tmpl w:val="80D871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6484D35"/>
    <w:multiLevelType w:val="hybridMultilevel"/>
    <w:tmpl w:val="E18A02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98603E"/>
    <w:multiLevelType w:val="hybridMultilevel"/>
    <w:tmpl w:val="BD1A26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F40C07"/>
    <w:multiLevelType w:val="hybridMultilevel"/>
    <w:tmpl w:val="322AE4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7EA04C2"/>
    <w:multiLevelType w:val="hybridMultilevel"/>
    <w:tmpl w:val="601EDCC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8A800A3"/>
    <w:multiLevelType w:val="hybridMultilevel"/>
    <w:tmpl w:val="AC8854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96E0A0E"/>
    <w:multiLevelType w:val="hybridMultilevel"/>
    <w:tmpl w:val="C3A41C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C60F55"/>
    <w:multiLevelType w:val="hybridMultilevel"/>
    <w:tmpl w:val="BF804D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BDA0C71"/>
    <w:multiLevelType w:val="hybridMultilevel"/>
    <w:tmpl w:val="D9785ECC"/>
    <w:lvl w:ilvl="0" w:tplc="1FA8E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5D0672BD"/>
    <w:multiLevelType w:val="hybridMultilevel"/>
    <w:tmpl w:val="4AAABF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F7A1A6B"/>
    <w:multiLevelType w:val="hybridMultilevel"/>
    <w:tmpl w:val="7D18724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2C02F56"/>
    <w:multiLevelType w:val="hybridMultilevel"/>
    <w:tmpl w:val="7EC27A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56C24DE"/>
    <w:multiLevelType w:val="hybridMultilevel"/>
    <w:tmpl w:val="0E48584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618018D"/>
    <w:multiLevelType w:val="hybridMultilevel"/>
    <w:tmpl w:val="0CE85F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674361B"/>
    <w:multiLevelType w:val="hybridMultilevel"/>
    <w:tmpl w:val="4664E4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6A0514C"/>
    <w:multiLevelType w:val="hybridMultilevel"/>
    <w:tmpl w:val="8F8C9A9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7FC7389"/>
    <w:multiLevelType w:val="hybridMultilevel"/>
    <w:tmpl w:val="EA6AA3FA"/>
    <w:lvl w:ilvl="0" w:tplc="8BEE9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8FE36E4"/>
    <w:multiLevelType w:val="hybridMultilevel"/>
    <w:tmpl w:val="50D0A148"/>
    <w:lvl w:ilvl="0" w:tplc="AC663C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9081476"/>
    <w:multiLevelType w:val="hybridMultilevel"/>
    <w:tmpl w:val="3E8E6316"/>
    <w:lvl w:ilvl="0" w:tplc="17EACD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69A106CD"/>
    <w:multiLevelType w:val="hybridMultilevel"/>
    <w:tmpl w:val="ACC0E04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BC47C3F"/>
    <w:multiLevelType w:val="hybridMultilevel"/>
    <w:tmpl w:val="46C2DDCE"/>
    <w:lvl w:ilvl="0" w:tplc="014060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6C1938B3"/>
    <w:multiLevelType w:val="hybridMultilevel"/>
    <w:tmpl w:val="DB502F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C9F5488"/>
    <w:multiLevelType w:val="hybridMultilevel"/>
    <w:tmpl w:val="FA1803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CD15A0D"/>
    <w:multiLevelType w:val="hybridMultilevel"/>
    <w:tmpl w:val="02CCC5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D854808"/>
    <w:multiLevelType w:val="hybridMultilevel"/>
    <w:tmpl w:val="968C25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DAB0352"/>
    <w:multiLevelType w:val="hybridMultilevel"/>
    <w:tmpl w:val="6526D5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EFE5298"/>
    <w:multiLevelType w:val="hybridMultilevel"/>
    <w:tmpl w:val="45CAB9C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F265A07"/>
    <w:multiLevelType w:val="hybridMultilevel"/>
    <w:tmpl w:val="4E162C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385790E"/>
    <w:multiLevelType w:val="hybridMultilevel"/>
    <w:tmpl w:val="117868AE"/>
    <w:lvl w:ilvl="0" w:tplc="4B22D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762D665F"/>
    <w:multiLevelType w:val="hybridMultilevel"/>
    <w:tmpl w:val="DEBA03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6696782"/>
    <w:multiLevelType w:val="hybridMultilevel"/>
    <w:tmpl w:val="36641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66E26D1"/>
    <w:multiLevelType w:val="hybridMultilevel"/>
    <w:tmpl w:val="3A24D8B6"/>
    <w:lvl w:ilvl="0" w:tplc="46FE1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7B82C5F"/>
    <w:multiLevelType w:val="hybridMultilevel"/>
    <w:tmpl w:val="39722C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68709B"/>
    <w:multiLevelType w:val="hybridMultilevel"/>
    <w:tmpl w:val="34FC00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87F04B7"/>
    <w:multiLevelType w:val="hybridMultilevel"/>
    <w:tmpl w:val="0F70B98E"/>
    <w:lvl w:ilvl="0" w:tplc="56AEE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78D31091"/>
    <w:multiLevelType w:val="hybridMultilevel"/>
    <w:tmpl w:val="4EB4AA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454818"/>
    <w:multiLevelType w:val="hybridMultilevel"/>
    <w:tmpl w:val="4C329CBC"/>
    <w:lvl w:ilvl="0" w:tplc="0F22E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7B537998"/>
    <w:multiLevelType w:val="hybridMultilevel"/>
    <w:tmpl w:val="16EA96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CA63D93"/>
    <w:multiLevelType w:val="hybridMultilevel"/>
    <w:tmpl w:val="28467EB0"/>
    <w:lvl w:ilvl="0" w:tplc="90DCC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7CF23246"/>
    <w:multiLevelType w:val="hybridMultilevel"/>
    <w:tmpl w:val="F3E8A7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DFC0F93"/>
    <w:multiLevelType w:val="hybridMultilevel"/>
    <w:tmpl w:val="462C5E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E47302E"/>
    <w:multiLevelType w:val="hybridMultilevel"/>
    <w:tmpl w:val="F4EA42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E5F5590"/>
    <w:multiLevelType w:val="hybridMultilevel"/>
    <w:tmpl w:val="9FC256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E8C0732"/>
    <w:multiLevelType w:val="hybridMultilevel"/>
    <w:tmpl w:val="321CAF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F4F4520"/>
    <w:multiLevelType w:val="multilevel"/>
    <w:tmpl w:val="0E88B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4" w15:restartNumberingAfterBreak="0">
    <w:nsid w:val="7F901788"/>
    <w:multiLevelType w:val="hybridMultilevel"/>
    <w:tmpl w:val="A5064E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3"/>
  </w:num>
  <w:num w:numId="2">
    <w:abstractNumId w:val="13"/>
  </w:num>
  <w:num w:numId="3">
    <w:abstractNumId w:val="45"/>
  </w:num>
  <w:num w:numId="4">
    <w:abstractNumId w:val="95"/>
  </w:num>
  <w:num w:numId="5">
    <w:abstractNumId w:val="89"/>
  </w:num>
  <w:num w:numId="6">
    <w:abstractNumId w:val="38"/>
  </w:num>
  <w:num w:numId="7">
    <w:abstractNumId w:val="58"/>
  </w:num>
  <w:num w:numId="8">
    <w:abstractNumId w:val="71"/>
  </w:num>
  <w:num w:numId="9">
    <w:abstractNumId w:val="102"/>
  </w:num>
  <w:num w:numId="10">
    <w:abstractNumId w:val="63"/>
  </w:num>
  <w:num w:numId="11">
    <w:abstractNumId w:val="47"/>
  </w:num>
  <w:num w:numId="12">
    <w:abstractNumId w:val="43"/>
  </w:num>
  <w:num w:numId="13">
    <w:abstractNumId w:val="66"/>
  </w:num>
  <w:num w:numId="14">
    <w:abstractNumId w:val="69"/>
  </w:num>
  <w:num w:numId="15">
    <w:abstractNumId w:val="41"/>
  </w:num>
  <w:num w:numId="16">
    <w:abstractNumId w:val="82"/>
  </w:num>
  <w:num w:numId="17">
    <w:abstractNumId w:val="50"/>
  </w:num>
  <w:num w:numId="18">
    <w:abstractNumId w:val="18"/>
  </w:num>
  <w:num w:numId="19">
    <w:abstractNumId w:val="105"/>
  </w:num>
  <w:num w:numId="20">
    <w:abstractNumId w:val="6"/>
  </w:num>
  <w:num w:numId="21">
    <w:abstractNumId w:val="23"/>
  </w:num>
  <w:num w:numId="22">
    <w:abstractNumId w:val="3"/>
  </w:num>
  <w:num w:numId="23">
    <w:abstractNumId w:val="92"/>
  </w:num>
  <w:num w:numId="24">
    <w:abstractNumId w:val="91"/>
  </w:num>
  <w:num w:numId="25">
    <w:abstractNumId w:val="12"/>
  </w:num>
  <w:num w:numId="26">
    <w:abstractNumId w:val="61"/>
  </w:num>
  <w:num w:numId="27">
    <w:abstractNumId w:val="28"/>
  </w:num>
  <w:num w:numId="28">
    <w:abstractNumId w:val="8"/>
  </w:num>
  <w:num w:numId="29">
    <w:abstractNumId w:val="85"/>
  </w:num>
  <w:num w:numId="30">
    <w:abstractNumId w:val="11"/>
  </w:num>
  <w:num w:numId="31">
    <w:abstractNumId w:val="46"/>
  </w:num>
  <w:num w:numId="32">
    <w:abstractNumId w:val="24"/>
  </w:num>
  <w:num w:numId="33">
    <w:abstractNumId w:val="70"/>
  </w:num>
  <w:num w:numId="34">
    <w:abstractNumId w:val="99"/>
  </w:num>
  <w:num w:numId="35">
    <w:abstractNumId w:val="4"/>
  </w:num>
  <w:num w:numId="36">
    <w:abstractNumId w:val="98"/>
  </w:num>
  <w:num w:numId="37">
    <w:abstractNumId w:val="48"/>
  </w:num>
  <w:num w:numId="38">
    <w:abstractNumId w:val="68"/>
  </w:num>
  <w:num w:numId="39">
    <w:abstractNumId w:val="107"/>
  </w:num>
  <w:num w:numId="40">
    <w:abstractNumId w:val="79"/>
  </w:num>
  <w:num w:numId="41">
    <w:abstractNumId w:val="1"/>
  </w:num>
  <w:num w:numId="42">
    <w:abstractNumId w:val="67"/>
  </w:num>
  <w:num w:numId="43">
    <w:abstractNumId w:val="27"/>
  </w:num>
  <w:num w:numId="44">
    <w:abstractNumId w:val="54"/>
  </w:num>
  <w:num w:numId="45">
    <w:abstractNumId w:val="94"/>
  </w:num>
  <w:num w:numId="46">
    <w:abstractNumId w:val="104"/>
  </w:num>
  <w:num w:numId="47">
    <w:abstractNumId w:val="72"/>
  </w:num>
  <w:num w:numId="48">
    <w:abstractNumId w:val="109"/>
  </w:num>
  <w:num w:numId="49">
    <w:abstractNumId w:val="96"/>
  </w:num>
  <w:num w:numId="50">
    <w:abstractNumId w:val="90"/>
  </w:num>
  <w:num w:numId="51">
    <w:abstractNumId w:val="0"/>
  </w:num>
  <w:num w:numId="52">
    <w:abstractNumId w:val="111"/>
  </w:num>
  <w:num w:numId="53">
    <w:abstractNumId w:val="7"/>
  </w:num>
  <w:num w:numId="54">
    <w:abstractNumId w:val="80"/>
  </w:num>
  <w:num w:numId="55">
    <w:abstractNumId w:val="2"/>
  </w:num>
  <w:num w:numId="56">
    <w:abstractNumId w:val="30"/>
  </w:num>
  <w:num w:numId="57">
    <w:abstractNumId w:val="31"/>
  </w:num>
  <w:num w:numId="58">
    <w:abstractNumId w:val="74"/>
  </w:num>
  <w:num w:numId="59">
    <w:abstractNumId w:val="52"/>
  </w:num>
  <w:num w:numId="60">
    <w:abstractNumId w:val="87"/>
  </w:num>
  <w:num w:numId="61">
    <w:abstractNumId w:val="88"/>
  </w:num>
  <w:num w:numId="62">
    <w:abstractNumId w:val="17"/>
  </w:num>
  <w:num w:numId="63">
    <w:abstractNumId w:val="57"/>
  </w:num>
  <w:num w:numId="64">
    <w:abstractNumId w:val="21"/>
  </w:num>
  <w:num w:numId="65">
    <w:abstractNumId w:val="51"/>
  </w:num>
  <w:num w:numId="66">
    <w:abstractNumId w:val="9"/>
  </w:num>
  <w:num w:numId="67">
    <w:abstractNumId w:val="20"/>
  </w:num>
  <w:num w:numId="68">
    <w:abstractNumId w:val="100"/>
  </w:num>
  <w:num w:numId="69">
    <w:abstractNumId w:val="16"/>
  </w:num>
  <w:num w:numId="70">
    <w:abstractNumId w:val="62"/>
  </w:num>
  <w:num w:numId="71">
    <w:abstractNumId w:val="37"/>
  </w:num>
  <w:num w:numId="72">
    <w:abstractNumId w:val="26"/>
  </w:num>
  <w:num w:numId="73">
    <w:abstractNumId w:val="49"/>
  </w:num>
  <w:num w:numId="74">
    <w:abstractNumId w:val="22"/>
  </w:num>
  <w:num w:numId="75">
    <w:abstractNumId w:val="32"/>
  </w:num>
  <w:num w:numId="76">
    <w:abstractNumId w:val="44"/>
  </w:num>
  <w:num w:numId="77">
    <w:abstractNumId w:val="29"/>
  </w:num>
  <w:num w:numId="78">
    <w:abstractNumId w:val="59"/>
  </w:num>
  <w:num w:numId="79">
    <w:abstractNumId w:val="36"/>
  </w:num>
  <w:num w:numId="80">
    <w:abstractNumId w:val="103"/>
  </w:num>
  <w:num w:numId="81">
    <w:abstractNumId w:val="77"/>
  </w:num>
  <w:num w:numId="82">
    <w:abstractNumId w:val="76"/>
  </w:num>
  <w:num w:numId="83">
    <w:abstractNumId w:val="14"/>
  </w:num>
  <w:num w:numId="84">
    <w:abstractNumId w:val="93"/>
  </w:num>
  <w:num w:numId="85">
    <w:abstractNumId w:val="101"/>
  </w:num>
  <w:num w:numId="86">
    <w:abstractNumId w:val="86"/>
  </w:num>
  <w:num w:numId="87">
    <w:abstractNumId w:val="39"/>
  </w:num>
  <w:num w:numId="88">
    <w:abstractNumId w:val="40"/>
  </w:num>
  <w:num w:numId="89">
    <w:abstractNumId w:val="60"/>
  </w:num>
  <w:num w:numId="90">
    <w:abstractNumId w:val="10"/>
  </w:num>
  <w:num w:numId="91">
    <w:abstractNumId w:val="114"/>
  </w:num>
  <w:num w:numId="92">
    <w:abstractNumId w:val="83"/>
  </w:num>
  <w:num w:numId="93">
    <w:abstractNumId w:val="33"/>
  </w:num>
  <w:num w:numId="94">
    <w:abstractNumId w:val="34"/>
  </w:num>
  <w:num w:numId="95">
    <w:abstractNumId w:val="112"/>
  </w:num>
  <w:num w:numId="96">
    <w:abstractNumId w:val="15"/>
  </w:num>
  <w:num w:numId="97">
    <w:abstractNumId w:val="110"/>
  </w:num>
  <w:num w:numId="98">
    <w:abstractNumId w:val="84"/>
  </w:num>
  <w:num w:numId="99">
    <w:abstractNumId w:val="81"/>
  </w:num>
  <w:num w:numId="100">
    <w:abstractNumId w:val="55"/>
  </w:num>
  <w:num w:numId="101">
    <w:abstractNumId w:val="73"/>
  </w:num>
  <w:num w:numId="102">
    <w:abstractNumId w:val="5"/>
  </w:num>
  <w:num w:numId="103">
    <w:abstractNumId w:val="19"/>
  </w:num>
  <w:num w:numId="104">
    <w:abstractNumId w:val="106"/>
  </w:num>
  <w:num w:numId="105">
    <w:abstractNumId w:val="108"/>
  </w:num>
  <w:num w:numId="106">
    <w:abstractNumId w:val="25"/>
  </w:num>
  <w:num w:numId="107">
    <w:abstractNumId w:val="78"/>
  </w:num>
  <w:num w:numId="108">
    <w:abstractNumId w:val="65"/>
  </w:num>
  <w:num w:numId="109">
    <w:abstractNumId w:val="42"/>
  </w:num>
  <w:num w:numId="110">
    <w:abstractNumId w:val="56"/>
  </w:num>
  <w:num w:numId="111">
    <w:abstractNumId w:val="53"/>
  </w:num>
  <w:num w:numId="112">
    <w:abstractNumId w:val="75"/>
  </w:num>
  <w:num w:numId="113">
    <w:abstractNumId w:val="64"/>
  </w:num>
  <w:num w:numId="114">
    <w:abstractNumId w:val="35"/>
  </w:num>
  <w:num w:numId="115">
    <w:abstractNumId w:val="97"/>
  </w:num>
  <w:numIdMacAtCleanup w:val="10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tónio Jorge Mesquita">
    <w15:presenceInfo w15:providerId="None" w15:userId="António Jorge Mesquita"/>
  </w15:person>
  <w15:person w15:author="al70611@utad.eu">
    <w15:presenceInfo w15:providerId="AD" w15:userId="S::al70611@utad.eu::ef69be69-d4ab-4322-b3d2-94685bfe94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47BA0"/>
    <w:rsid w:val="000C6F97"/>
    <w:rsid w:val="000D75EB"/>
    <w:rsid w:val="00103F1F"/>
    <w:rsid w:val="0013029C"/>
    <w:rsid w:val="0013371A"/>
    <w:rsid w:val="00141573"/>
    <w:rsid w:val="00153331"/>
    <w:rsid w:val="00162D52"/>
    <w:rsid w:val="00176C0C"/>
    <w:rsid w:val="00197761"/>
    <w:rsid w:val="001E2967"/>
    <w:rsid w:val="0023112C"/>
    <w:rsid w:val="00260F67"/>
    <w:rsid w:val="0027148C"/>
    <w:rsid w:val="00272C7E"/>
    <w:rsid w:val="002A0C99"/>
    <w:rsid w:val="002E47FD"/>
    <w:rsid w:val="0030692B"/>
    <w:rsid w:val="0032652F"/>
    <w:rsid w:val="00346D2D"/>
    <w:rsid w:val="0035607F"/>
    <w:rsid w:val="003858F1"/>
    <w:rsid w:val="003D0518"/>
    <w:rsid w:val="003D2398"/>
    <w:rsid w:val="004366FD"/>
    <w:rsid w:val="00476FB3"/>
    <w:rsid w:val="004773DA"/>
    <w:rsid w:val="004B2482"/>
    <w:rsid w:val="004C0E52"/>
    <w:rsid w:val="00507B8C"/>
    <w:rsid w:val="0057725D"/>
    <w:rsid w:val="00591FAB"/>
    <w:rsid w:val="00592686"/>
    <w:rsid w:val="005B3B14"/>
    <w:rsid w:val="005C1079"/>
    <w:rsid w:val="005C71E9"/>
    <w:rsid w:val="005F6117"/>
    <w:rsid w:val="0061346D"/>
    <w:rsid w:val="00624284"/>
    <w:rsid w:val="00630666"/>
    <w:rsid w:val="00665376"/>
    <w:rsid w:val="00693A32"/>
    <w:rsid w:val="006A0332"/>
    <w:rsid w:val="006C6156"/>
    <w:rsid w:val="006D299C"/>
    <w:rsid w:val="006E5241"/>
    <w:rsid w:val="00777139"/>
    <w:rsid w:val="00794466"/>
    <w:rsid w:val="007951C0"/>
    <w:rsid w:val="007D6C1E"/>
    <w:rsid w:val="007E2730"/>
    <w:rsid w:val="007E615F"/>
    <w:rsid w:val="007F0B5A"/>
    <w:rsid w:val="007F5A38"/>
    <w:rsid w:val="008029DC"/>
    <w:rsid w:val="00845F2E"/>
    <w:rsid w:val="008526B6"/>
    <w:rsid w:val="008534E7"/>
    <w:rsid w:val="00860C86"/>
    <w:rsid w:val="00865FF7"/>
    <w:rsid w:val="0086755C"/>
    <w:rsid w:val="00875838"/>
    <w:rsid w:val="00883C3D"/>
    <w:rsid w:val="008961AE"/>
    <w:rsid w:val="008A36DA"/>
    <w:rsid w:val="008A68AA"/>
    <w:rsid w:val="008C2CF2"/>
    <w:rsid w:val="008C3BCC"/>
    <w:rsid w:val="008E1AD1"/>
    <w:rsid w:val="008E60D0"/>
    <w:rsid w:val="0090392B"/>
    <w:rsid w:val="00914BFB"/>
    <w:rsid w:val="00935DAC"/>
    <w:rsid w:val="00A10B41"/>
    <w:rsid w:val="00A40EA0"/>
    <w:rsid w:val="00A80D4C"/>
    <w:rsid w:val="00A860BF"/>
    <w:rsid w:val="00AA45C4"/>
    <w:rsid w:val="00AB4B7F"/>
    <w:rsid w:val="00B26D08"/>
    <w:rsid w:val="00B33C06"/>
    <w:rsid w:val="00B619BD"/>
    <w:rsid w:val="00B94BC2"/>
    <w:rsid w:val="00BF670C"/>
    <w:rsid w:val="00C02FAF"/>
    <w:rsid w:val="00C1226D"/>
    <w:rsid w:val="00C24CDE"/>
    <w:rsid w:val="00C333FF"/>
    <w:rsid w:val="00C359CB"/>
    <w:rsid w:val="00C369D5"/>
    <w:rsid w:val="00CA342F"/>
    <w:rsid w:val="00CB48A8"/>
    <w:rsid w:val="00CD3517"/>
    <w:rsid w:val="00CF49B5"/>
    <w:rsid w:val="00DD2BD3"/>
    <w:rsid w:val="00DF071B"/>
    <w:rsid w:val="00DF6915"/>
    <w:rsid w:val="00E2464B"/>
    <w:rsid w:val="00E40FD9"/>
    <w:rsid w:val="00E47B06"/>
    <w:rsid w:val="00E86CF9"/>
    <w:rsid w:val="00E946C9"/>
    <w:rsid w:val="00E9506F"/>
    <w:rsid w:val="00EF2B2B"/>
    <w:rsid w:val="00EF44B9"/>
    <w:rsid w:val="00F445B4"/>
    <w:rsid w:val="00F67EB3"/>
    <w:rsid w:val="00F919A2"/>
    <w:rsid w:val="00F9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8DFCF498-BC33-4658-B87A-FD9DB2B8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9B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845F2E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47B06"/>
    <w:rPr>
      <w:color w:val="605E5C"/>
      <w:shd w:val="clear" w:color="auto" w:fill="E1DFDD"/>
    </w:rPr>
  </w:style>
  <w:style w:type="paragraph" w:customStyle="1" w:styleId="Default">
    <w:name w:val="Default"/>
    <w:rsid w:val="00F445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A0C99"/>
    <w:pPr>
      <w:ind w:left="720"/>
      <w:contextualSpacing/>
    </w:pPr>
  </w:style>
  <w:style w:type="table" w:customStyle="1" w:styleId="TabelacomGrelha1">
    <w:name w:val="Tabela com Grelha1"/>
    <w:basedOn w:val="Tabelanormal"/>
    <w:next w:val="TabelacomGrelha"/>
    <w:uiPriority w:val="39"/>
    <w:rsid w:val="0090392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">
    <w:name w:val="Table Grid"/>
    <w:basedOn w:val="Tabelanormal"/>
    <w:uiPriority w:val="39"/>
    <w:rsid w:val="00903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39"/>
    <w:rsid w:val="0090392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3">
    <w:name w:val="Tabela com Grelha3"/>
    <w:basedOn w:val="Tabelanormal"/>
    <w:next w:val="TabelacomGrelha"/>
    <w:uiPriority w:val="39"/>
    <w:rsid w:val="0090392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4">
    <w:name w:val="Tabela com Grelha4"/>
    <w:basedOn w:val="Tabelanormal"/>
    <w:next w:val="TabelacomGrelha"/>
    <w:uiPriority w:val="39"/>
    <w:rsid w:val="0090392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5">
    <w:name w:val="Tabela com Grelha5"/>
    <w:basedOn w:val="Tabelanormal"/>
    <w:next w:val="TabelacomGrelha"/>
    <w:uiPriority w:val="39"/>
    <w:rsid w:val="0090392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6">
    <w:name w:val="Tabela com Grelha6"/>
    <w:basedOn w:val="Tabelanormal"/>
    <w:next w:val="TabelacomGrelha"/>
    <w:uiPriority w:val="39"/>
    <w:rsid w:val="0090392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7">
    <w:name w:val="Tabela com Grelha7"/>
    <w:basedOn w:val="Tabelanormal"/>
    <w:next w:val="TabelacomGrelha"/>
    <w:uiPriority w:val="39"/>
    <w:rsid w:val="0090392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8">
    <w:name w:val="Tabela com Grelha8"/>
    <w:basedOn w:val="Tabelanormal"/>
    <w:next w:val="TabelacomGrelha"/>
    <w:uiPriority w:val="39"/>
    <w:rsid w:val="0090392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9">
    <w:name w:val="Tabela com Grelha9"/>
    <w:basedOn w:val="Tabelanormal"/>
    <w:next w:val="TabelacomGrelha"/>
    <w:uiPriority w:val="39"/>
    <w:rsid w:val="0090392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0">
    <w:name w:val="Tabela com Grelha10"/>
    <w:basedOn w:val="Tabelanormal"/>
    <w:next w:val="TabelacomGrelha"/>
    <w:uiPriority w:val="39"/>
    <w:rsid w:val="0090392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1">
    <w:name w:val="Tabela com Grelha11"/>
    <w:basedOn w:val="Tabelanormal"/>
    <w:next w:val="TabelacomGrelha"/>
    <w:uiPriority w:val="39"/>
    <w:rsid w:val="0090392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2">
    <w:name w:val="Tabela com Grelha12"/>
    <w:basedOn w:val="Tabelanormal"/>
    <w:next w:val="TabelacomGrelha"/>
    <w:uiPriority w:val="39"/>
    <w:rsid w:val="0090392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3">
    <w:name w:val="Tabela com Grelha13"/>
    <w:basedOn w:val="Tabelanormal"/>
    <w:next w:val="TabelacomGrelha"/>
    <w:uiPriority w:val="39"/>
    <w:rsid w:val="0090392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4">
    <w:name w:val="Tabela com Grelha14"/>
    <w:basedOn w:val="Tabelanormal"/>
    <w:next w:val="TabelacomGrelha"/>
    <w:uiPriority w:val="39"/>
    <w:rsid w:val="0090392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5">
    <w:name w:val="Tabela com Grelha15"/>
    <w:basedOn w:val="Tabelanormal"/>
    <w:next w:val="TabelacomGrelha"/>
    <w:uiPriority w:val="39"/>
    <w:rsid w:val="0090392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6">
    <w:name w:val="Tabela com Grelha16"/>
    <w:basedOn w:val="Tabelanormal"/>
    <w:next w:val="TabelacomGrelha"/>
    <w:uiPriority w:val="39"/>
    <w:rsid w:val="00A10B41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7">
    <w:name w:val="Tabela com Grelha17"/>
    <w:basedOn w:val="Tabelanormal"/>
    <w:next w:val="TabelacomGrelha"/>
    <w:uiPriority w:val="39"/>
    <w:rsid w:val="00DD2BD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8">
    <w:name w:val="Tabela com Grelha18"/>
    <w:basedOn w:val="Tabelanormal"/>
    <w:next w:val="TabelacomGrelha"/>
    <w:uiPriority w:val="39"/>
    <w:rsid w:val="00DD2BD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9">
    <w:name w:val="Tabela com Grelha19"/>
    <w:basedOn w:val="Tabelanormal"/>
    <w:next w:val="TabelacomGrelha"/>
    <w:uiPriority w:val="39"/>
    <w:rsid w:val="000D75E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0">
    <w:name w:val="Tabela com Grelha20"/>
    <w:basedOn w:val="Tabelanormal"/>
    <w:next w:val="TabelacomGrelha"/>
    <w:uiPriority w:val="39"/>
    <w:rsid w:val="000D75E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1">
    <w:name w:val="Tabela com Grelha21"/>
    <w:basedOn w:val="Tabelanormal"/>
    <w:next w:val="TabelacomGrelha"/>
    <w:uiPriority w:val="39"/>
    <w:rsid w:val="000D75E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2">
    <w:name w:val="Tabela com Grelha22"/>
    <w:basedOn w:val="Tabelanormal"/>
    <w:next w:val="TabelacomGrelha"/>
    <w:uiPriority w:val="39"/>
    <w:rsid w:val="00C333FF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3">
    <w:name w:val="Tabela com Grelha23"/>
    <w:basedOn w:val="Tabelanormal"/>
    <w:next w:val="TabelacomGrelha"/>
    <w:uiPriority w:val="39"/>
    <w:rsid w:val="00C333FF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4">
    <w:name w:val="Tabela com Grelha24"/>
    <w:basedOn w:val="Tabelanormal"/>
    <w:next w:val="TabelacomGrelha"/>
    <w:uiPriority w:val="39"/>
    <w:rsid w:val="00C333FF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5">
    <w:name w:val="Tabela com Grelha25"/>
    <w:basedOn w:val="Tabelanormal"/>
    <w:next w:val="TabelacomGrelha"/>
    <w:uiPriority w:val="39"/>
    <w:rsid w:val="00C333FF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6">
    <w:name w:val="Tabela com Grelha26"/>
    <w:basedOn w:val="Tabelanormal"/>
    <w:next w:val="TabelacomGrelha"/>
    <w:uiPriority w:val="39"/>
    <w:rsid w:val="0079446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7">
    <w:name w:val="Tabela com Grelha27"/>
    <w:basedOn w:val="Tabelanormal"/>
    <w:next w:val="TabelacomGrelha"/>
    <w:uiPriority w:val="39"/>
    <w:rsid w:val="0023112C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30692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0692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0692B"/>
    <w:rPr>
      <w:rFonts w:ascii="Arial" w:eastAsia="Times New Roman" w:hAnsi="Arial" w:cs="Times New Roman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0692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0692B"/>
    <w:rPr>
      <w:rFonts w:ascii="Arial" w:eastAsia="Times New Roman" w:hAnsi="Arial" w:cs="Times New Roman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069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0692B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1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amesquita@utad.pt" TargetMode="Externa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enjaf@utad.pt" TargetMode="Externa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microsoft.com/office/2018/08/relationships/commentsExtensible" Target="commentsExtensible.xml"/><Relationship Id="rId10" Type="http://schemas.openxmlformats.org/officeDocument/2006/relationships/hyperlink" Target="mailto:ars@utad.pt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mailto:jgouveia@utad.pt" TargetMode="External"/><Relationship Id="rId14" Type="http://schemas.openxmlformats.org/officeDocument/2006/relationships/header" Target="header2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99B5A-9CC3-47F4-8D8A-686E4459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37</Pages>
  <Words>3950</Words>
  <Characters>21333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al70611@utad.eu</cp:lastModifiedBy>
  <cp:revision>31</cp:revision>
  <cp:lastPrinted>2020-10-16T16:19:00Z</cp:lastPrinted>
  <dcterms:created xsi:type="dcterms:W3CDTF">2016-02-01T19:24:00Z</dcterms:created>
  <dcterms:modified xsi:type="dcterms:W3CDTF">2020-11-05T19:59:00Z</dcterms:modified>
</cp:coreProperties>
</file>